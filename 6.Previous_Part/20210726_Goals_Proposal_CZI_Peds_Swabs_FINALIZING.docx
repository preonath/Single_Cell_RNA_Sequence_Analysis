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6679F" w14:textId="77777777" w:rsidR="0016273E" w:rsidRDefault="0016273E" w:rsidP="0016273E">
      <w:pPr>
        <w:rPr>
          <w:color w:val="0000FF"/>
          <w:sz w:val="16"/>
          <w:szCs w:val="16"/>
        </w:rPr>
      </w:pPr>
      <w:r>
        <w:rPr>
          <w:color w:val="0000FF"/>
          <w:sz w:val="16"/>
          <w:szCs w:val="16"/>
        </w:rPr>
        <w:t>Scientific Goals</w:t>
      </w:r>
    </w:p>
    <w:p w14:paraId="34122B1C" w14:textId="77777777" w:rsidR="0016273E" w:rsidRDefault="0016273E" w:rsidP="0016273E">
      <w:pPr>
        <w:shd w:val="clear" w:color="auto" w:fill="FFFFFF"/>
        <w:spacing w:before="160" w:after="160"/>
        <w:rPr>
          <w:color w:val="0000FF"/>
          <w:sz w:val="24"/>
          <w:szCs w:val="24"/>
        </w:rPr>
      </w:pPr>
      <w:r>
        <w:rPr>
          <w:color w:val="0000FF"/>
          <w:sz w:val="24"/>
          <w:szCs w:val="24"/>
        </w:rPr>
        <w:t>CZI Pediatric Networks grants have the following overarching scientific goals:</w:t>
      </w:r>
    </w:p>
    <w:p w14:paraId="380C9DAD" w14:textId="77777777" w:rsidR="0016273E" w:rsidRDefault="0016273E" w:rsidP="0016273E">
      <w:pPr>
        <w:numPr>
          <w:ilvl w:val="0"/>
          <w:numId w:val="1"/>
        </w:numPr>
        <w:shd w:val="clear" w:color="auto" w:fill="FFFFFF"/>
        <w:spacing w:before="460"/>
        <w:rPr>
          <w:color w:val="0000FF"/>
          <w:sz w:val="24"/>
          <w:szCs w:val="24"/>
        </w:rPr>
      </w:pPr>
      <w:r>
        <w:rPr>
          <w:color w:val="0000FF"/>
          <w:sz w:val="24"/>
          <w:szCs w:val="24"/>
        </w:rPr>
        <w:t>Generate and share data that will contribute to and establish references for organs and tissues during age windows that will clarify childhood development and maximize utility for understanding pediatric disease;</w:t>
      </w:r>
    </w:p>
    <w:p w14:paraId="5709BAC8" w14:textId="77777777" w:rsidR="0016273E" w:rsidRDefault="0016273E" w:rsidP="0016273E">
      <w:pPr>
        <w:numPr>
          <w:ilvl w:val="0"/>
          <w:numId w:val="1"/>
        </w:numPr>
        <w:shd w:val="clear" w:color="auto" w:fill="FFFFFF"/>
        <w:rPr>
          <w:color w:val="0000FF"/>
          <w:sz w:val="24"/>
          <w:szCs w:val="24"/>
        </w:rPr>
      </w:pPr>
      <w:r>
        <w:rPr>
          <w:color w:val="0000FF"/>
          <w:sz w:val="24"/>
          <w:szCs w:val="24"/>
        </w:rPr>
        <w:t xml:space="preserve">Represent diverse ancestries in data collected, with the goal of generating references that will promote understanding of disease in populations and communities with increased incidence of childhood disease; </w:t>
      </w:r>
    </w:p>
    <w:p w14:paraId="2B4F68B1" w14:textId="77777777" w:rsidR="0016273E" w:rsidRDefault="0016273E" w:rsidP="0016273E">
      <w:pPr>
        <w:numPr>
          <w:ilvl w:val="0"/>
          <w:numId w:val="1"/>
        </w:numPr>
        <w:shd w:val="clear" w:color="auto" w:fill="FFFFFF"/>
        <w:rPr>
          <w:color w:val="0000FF"/>
          <w:sz w:val="24"/>
          <w:szCs w:val="24"/>
        </w:rPr>
      </w:pPr>
      <w:r>
        <w:rPr>
          <w:color w:val="0000FF"/>
          <w:sz w:val="24"/>
          <w:szCs w:val="24"/>
        </w:rPr>
        <w:t xml:space="preserve">Build international collaborations that promote coordinated and cohesive progress and contribute to the Human Cell Atlas; </w:t>
      </w:r>
    </w:p>
    <w:p w14:paraId="20702692" w14:textId="77777777" w:rsidR="0016273E" w:rsidRDefault="0016273E" w:rsidP="0016273E">
      <w:pPr>
        <w:numPr>
          <w:ilvl w:val="0"/>
          <w:numId w:val="1"/>
        </w:numPr>
        <w:shd w:val="clear" w:color="auto" w:fill="FFFFFF"/>
        <w:rPr>
          <w:color w:val="0000FF"/>
          <w:sz w:val="24"/>
          <w:szCs w:val="24"/>
        </w:rPr>
      </w:pPr>
      <w:r>
        <w:rPr>
          <w:color w:val="0000FF"/>
          <w:sz w:val="24"/>
          <w:szCs w:val="24"/>
        </w:rPr>
        <w:t>Identify and address shared computational or infrastructural bottlenecks, to ensure that data generated as a part of this reference can be analyzed, incorporated, and shared as a part of a global reference;</w:t>
      </w:r>
    </w:p>
    <w:p w14:paraId="09846178" w14:textId="14583DD2" w:rsidR="0016273E" w:rsidRDefault="0016273E" w:rsidP="0016273E">
      <w:pPr>
        <w:numPr>
          <w:ilvl w:val="0"/>
          <w:numId w:val="1"/>
        </w:numPr>
        <w:shd w:val="clear" w:color="auto" w:fill="FFFFFF"/>
        <w:spacing w:after="460"/>
        <w:rPr>
          <w:color w:val="0000FF"/>
          <w:sz w:val="24"/>
          <w:szCs w:val="24"/>
        </w:rPr>
      </w:pPr>
      <w:r>
        <w:rPr>
          <w:color w:val="0000FF"/>
          <w:sz w:val="24"/>
          <w:szCs w:val="24"/>
        </w:rPr>
        <w:t>Collect and share biospecimens, including generating and disseminating solutions for challenges associated with ancestral diversity and vulnerable status of young donors, engagement with communities and families/patients, and storing tissue for subsequent single-cell analysis; and</w:t>
      </w:r>
    </w:p>
    <w:p w14:paraId="184869AC" w14:textId="555A13AD" w:rsidR="001F79C9" w:rsidRDefault="006A1016" w:rsidP="006A1016">
      <w:pPr>
        <w:shd w:val="clear" w:color="auto" w:fill="FFFFFF"/>
        <w:tabs>
          <w:tab w:val="left" w:pos="7767"/>
        </w:tabs>
        <w:spacing w:after="460"/>
        <w:rPr>
          <w:color w:val="0000FF"/>
          <w:sz w:val="24"/>
          <w:szCs w:val="24"/>
        </w:rPr>
      </w:pPr>
      <w:r>
        <w:rPr>
          <w:color w:val="0000FF"/>
          <w:sz w:val="24"/>
          <w:szCs w:val="24"/>
        </w:rPr>
        <w:tab/>
      </w:r>
    </w:p>
    <w:p w14:paraId="0E2D3643" w14:textId="77777777" w:rsidR="001F79C9" w:rsidRDefault="001F79C9" w:rsidP="001F79C9">
      <w:pPr>
        <w:shd w:val="clear" w:color="auto" w:fill="FFFFFF"/>
        <w:spacing w:after="460"/>
        <w:rPr>
          <w:color w:val="0000FF"/>
          <w:sz w:val="24"/>
          <w:szCs w:val="24"/>
        </w:rPr>
      </w:pPr>
    </w:p>
    <w:p w14:paraId="22463B80" w14:textId="62C0AA75" w:rsidR="0025362F" w:rsidRPr="001F79C9" w:rsidRDefault="00657334" w:rsidP="0025362F">
      <w:pPr>
        <w:shd w:val="clear" w:color="auto" w:fill="FFFFFF"/>
        <w:spacing w:after="460"/>
        <w:rPr>
          <w:color w:val="000000" w:themeColor="text1"/>
          <w:sz w:val="24"/>
          <w:szCs w:val="24"/>
        </w:rPr>
      </w:pPr>
      <w:hyperlink r:id="rId7" w:history="1">
        <w:r w:rsidR="001F79C9" w:rsidRPr="00D72A50">
          <w:rPr>
            <w:rStyle w:val="Hyperlink"/>
            <w:sz w:val="24"/>
            <w:szCs w:val="24"/>
          </w:rPr>
          <w:t>https://chanzuckerberg.com/rfa/single-cell-pediatrics/</w:t>
        </w:r>
      </w:hyperlink>
      <w:r w:rsidR="001F79C9">
        <w:rPr>
          <w:color w:val="000000" w:themeColor="text1"/>
          <w:sz w:val="24"/>
          <w:szCs w:val="24"/>
        </w:rPr>
        <w:t xml:space="preserve"> </w:t>
      </w:r>
    </w:p>
    <w:p w14:paraId="471C7512" w14:textId="369BF570" w:rsidR="0016273E" w:rsidRDefault="0016273E" w:rsidP="00365849">
      <w:pPr>
        <w:shd w:val="clear" w:color="auto" w:fill="FFFFFF"/>
        <w:spacing w:before="300" w:after="300"/>
        <w:contextualSpacing/>
        <w:jc w:val="center"/>
        <w:rPr>
          <w:b/>
          <w:highlight w:val="white"/>
        </w:rPr>
      </w:pPr>
    </w:p>
    <w:p w14:paraId="1823900C" w14:textId="2759E557" w:rsidR="0016273E" w:rsidRDefault="0016273E" w:rsidP="00365849">
      <w:pPr>
        <w:shd w:val="clear" w:color="auto" w:fill="FFFFFF"/>
        <w:spacing w:before="300" w:after="300"/>
        <w:contextualSpacing/>
        <w:jc w:val="center"/>
        <w:rPr>
          <w:b/>
          <w:highlight w:val="white"/>
        </w:rPr>
      </w:pPr>
    </w:p>
    <w:p w14:paraId="3EC0114C" w14:textId="69647084" w:rsidR="0016273E" w:rsidRDefault="0016273E" w:rsidP="00365849">
      <w:pPr>
        <w:shd w:val="clear" w:color="auto" w:fill="FFFFFF"/>
        <w:spacing w:before="300" w:after="300"/>
        <w:contextualSpacing/>
        <w:jc w:val="center"/>
        <w:rPr>
          <w:b/>
          <w:highlight w:val="white"/>
        </w:rPr>
      </w:pPr>
    </w:p>
    <w:p w14:paraId="4D3D64F9" w14:textId="4757894F" w:rsidR="0016273E" w:rsidRDefault="0016273E" w:rsidP="00365849">
      <w:pPr>
        <w:shd w:val="clear" w:color="auto" w:fill="FFFFFF"/>
        <w:spacing w:before="300" w:after="300"/>
        <w:contextualSpacing/>
        <w:jc w:val="center"/>
        <w:rPr>
          <w:b/>
          <w:highlight w:val="white"/>
        </w:rPr>
      </w:pPr>
    </w:p>
    <w:p w14:paraId="043B8846" w14:textId="7AE7A078" w:rsidR="0016273E" w:rsidRDefault="0016273E" w:rsidP="00365849">
      <w:pPr>
        <w:shd w:val="clear" w:color="auto" w:fill="FFFFFF"/>
        <w:spacing w:before="300" w:after="300"/>
        <w:contextualSpacing/>
        <w:jc w:val="center"/>
        <w:rPr>
          <w:b/>
          <w:highlight w:val="white"/>
        </w:rPr>
      </w:pPr>
    </w:p>
    <w:p w14:paraId="230420E5" w14:textId="706EAA0F" w:rsidR="0016273E" w:rsidRDefault="0016273E" w:rsidP="00365849">
      <w:pPr>
        <w:shd w:val="clear" w:color="auto" w:fill="FFFFFF"/>
        <w:spacing w:before="300" w:after="300"/>
        <w:contextualSpacing/>
        <w:jc w:val="center"/>
        <w:rPr>
          <w:b/>
          <w:highlight w:val="white"/>
        </w:rPr>
      </w:pPr>
    </w:p>
    <w:p w14:paraId="607EFC7B" w14:textId="02A8DE6B" w:rsidR="0016273E" w:rsidRDefault="0016273E" w:rsidP="00365849">
      <w:pPr>
        <w:shd w:val="clear" w:color="auto" w:fill="FFFFFF"/>
        <w:spacing w:before="300" w:after="300"/>
        <w:contextualSpacing/>
        <w:jc w:val="center"/>
        <w:rPr>
          <w:b/>
          <w:highlight w:val="white"/>
        </w:rPr>
      </w:pPr>
    </w:p>
    <w:p w14:paraId="23695948" w14:textId="1B92F1A8" w:rsidR="0016273E" w:rsidRDefault="0016273E" w:rsidP="00365849">
      <w:pPr>
        <w:shd w:val="clear" w:color="auto" w:fill="FFFFFF"/>
        <w:spacing w:before="300" w:after="300"/>
        <w:contextualSpacing/>
        <w:jc w:val="center"/>
        <w:rPr>
          <w:b/>
          <w:highlight w:val="white"/>
        </w:rPr>
      </w:pPr>
    </w:p>
    <w:p w14:paraId="6F4D83FC" w14:textId="0BCD3F1B" w:rsidR="0016273E" w:rsidRDefault="0016273E" w:rsidP="00365849">
      <w:pPr>
        <w:shd w:val="clear" w:color="auto" w:fill="FFFFFF"/>
        <w:spacing w:before="300" w:after="300"/>
        <w:contextualSpacing/>
        <w:jc w:val="center"/>
        <w:rPr>
          <w:b/>
          <w:highlight w:val="white"/>
        </w:rPr>
      </w:pPr>
    </w:p>
    <w:p w14:paraId="5BFA994B" w14:textId="37D7ABB6" w:rsidR="0016273E" w:rsidRDefault="0016273E" w:rsidP="00365849">
      <w:pPr>
        <w:shd w:val="clear" w:color="auto" w:fill="FFFFFF"/>
        <w:spacing w:before="300" w:after="300"/>
        <w:contextualSpacing/>
        <w:jc w:val="center"/>
        <w:rPr>
          <w:b/>
          <w:highlight w:val="white"/>
        </w:rPr>
      </w:pPr>
    </w:p>
    <w:p w14:paraId="67E33A4F" w14:textId="1340D6B2" w:rsidR="0016273E" w:rsidRDefault="0016273E" w:rsidP="00365849">
      <w:pPr>
        <w:shd w:val="clear" w:color="auto" w:fill="FFFFFF"/>
        <w:spacing w:before="300" w:after="300"/>
        <w:contextualSpacing/>
        <w:jc w:val="center"/>
        <w:rPr>
          <w:b/>
          <w:highlight w:val="white"/>
        </w:rPr>
      </w:pPr>
    </w:p>
    <w:p w14:paraId="39793704" w14:textId="7A4071CF" w:rsidR="0016273E" w:rsidRDefault="0016273E" w:rsidP="00365849">
      <w:pPr>
        <w:shd w:val="clear" w:color="auto" w:fill="FFFFFF"/>
        <w:spacing w:before="300" w:after="300"/>
        <w:contextualSpacing/>
        <w:jc w:val="center"/>
        <w:rPr>
          <w:b/>
          <w:highlight w:val="white"/>
        </w:rPr>
      </w:pPr>
    </w:p>
    <w:p w14:paraId="155B1ED8" w14:textId="63BAF5B2" w:rsidR="0016273E" w:rsidRDefault="0016273E" w:rsidP="00365849">
      <w:pPr>
        <w:shd w:val="clear" w:color="auto" w:fill="FFFFFF"/>
        <w:spacing w:before="300" w:after="300"/>
        <w:contextualSpacing/>
        <w:jc w:val="center"/>
        <w:rPr>
          <w:b/>
          <w:highlight w:val="white"/>
        </w:rPr>
      </w:pPr>
    </w:p>
    <w:p w14:paraId="16709478" w14:textId="77FC7B29" w:rsidR="0016273E" w:rsidRDefault="0016273E" w:rsidP="00365849">
      <w:pPr>
        <w:shd w:val="clear" w:color="auto" w:fill="FFFFFF"/>
        <w:spacing w:before="300" w:after="300"/>
        <w:contextualSpacing/>
        <w:jc w:val="center"/>
        <w:rPr>
          <w:b/>
          <w:highlight w:val="white"/>
        </w:rPr>
      </w:pPr>
    </w:p>
    <w:p w14:paraId="2C0DBD3F" w14:textId="2621DC5A" w:rsidR="0016273E" w:rsidRDefault="0016273E" w:rsidP="00365849">
      <w:pPr>
        <w:shd w:val="clear" w:color="auto" w:fill="FFFFFF"/>
        <w:spacing w:before="300" w:after="300"/>
        <w:contextualSpacing/>
        <w:jc w:val="center"/>
        <w:rPr>
          <w:b/>
          <w:highlight w:val="white"/>
        </w:rPr>
      </w:pPr>
    </w:p>
    <w:p w14:paraId="4FD2F4B5" w14:textId="77876BFF" w:rsidR="0016273E" w:rsidRDefault="0016273E" w:rsidP="00365849">
      <w:pPr>
        <w:shd w:val="clear" w:color="auto" w:fill="FFFFFF"/>
        <w:spacing w:before="300" w:after="300"/>
        <w:contextualSpacing/>
        <w:jc w:val="center"/>
        <w:rPr>
          <w:b/>
          <w:highlight w:val="white"/>
        </w:rPr>
      </w:pPr>
    </w:p>
    <w:p w14:paraId="214716AA" w14:textId="77777777" w:rsidR="001F79C9" w:rsidRDefault="001F79C9" w:rsidP="00365849">
      <w:pPr>
        <w:shd w:val="clear" w:color="auto" w:fill="FFFFFF"/>
        <w:spacing w:before="300" w:after="300"/>
        <w:contextualSpacing/>
        <w:jc w:val="center"/>
        <w:rPr>
          <w:b/>
          <w:highlight w:val="white"/>
        </w:rPr>
      </w:pPr>
    </w:p>
    <w:p w14:paraId="5E2564BC" w14:textId="77777777" w:rsidR="0016273E" w:rsidRDefault="0016273E" w:rsidP="00365849">
      <w:pPr>
        <w:shd w:val="clear" w:color="auto" w:fill="FFFFFF"/>
        <w:spacing w:before="300" w:after="300"/>
        <w:contextualSpacing/>
        <w:jc w:val="center"/>
        <w:rPr>
          <w:b/>
          <w:highlight w:val="white"/>
        </w:rPr>
      </w:pPr>
    </w:p>
    <w:p w14:paraId="507BE2D7" w14:textId="6B029BF1" w:rsidR="00BA2D4E" w:rsidRPr="00FD4A00" w:rsidRDefault="00F80C1F" w:rsidP="00365849">
      <w:pPr>
        <w:shd w:val="clear" w:color="auto" w:fill="FFFFFF"/>
        <w:spacing w:before="300" w:after="300"/>
        <w:contextualSpacing/>
        <w:jc w:val="center"/>
        <w:rPr>
          <w:sz w:val="28"/>
          <w:szCs w:val="28"/>
          <w:highlight w:val="white"/>
        </w:rPr>
      </w:pPr>
      <w:r w:rsidRPr="00FD4A00">
        <w:rPr>
          <w:b/>
          <w:sz w:val="28"/>
          <w:szCs w:val="28"/>
          <w:highlight w:val="white"/>
        </w:rPr>
        <w:lastRenderedPageBreak/>
        <w:t>A Global Pediatric Cell Atlas of Nasal and Oral Mucosa</w:t>
      </w:r>
    </w:p>
    <w:p w14:paraId="0AE4BDD5" w14:textId="0A0C8D54" w:rsidR="00C557FF" w:rsidRDefault="00C557FF" w:rsidP="00C557FF">
      <w:pPr>
        <w:shd w:val="clear" w:color="auto" w:fill="FFFFFF"/>
        <w:spacing w:before="300"/>
        <w:contextualSpacing/>
        <w:jc w:val="both"/>
        <w:rPr>
          <w:color w:val="0000FF"/>
        </w:rPr>
      </w:pPr>
    </w:p>
    <w:p w14:paraId="67B95D77" w14:textId="3B006888" w:rsidR="00C557FF" w:rsidRPr="00741992" w:rsidRDefault="00741992" w:rsidP="00C557FF">
      <w:pPr>
        <w:shd w:val="clear" w:color="auto" w:fill="FFFFFF"/>
        <w:spacing w:before="300"/>
        <w:contextualSpacing/>
        <w:jc w:val="both"/>
        <w:rPr>
          <w:b/>
        </w:rPr>
      </w:pPr>
      <w:r>
        <w:rPr>
          <w:b/>
        </w:rPr>
        <w:t>TEAM</w:t>
      </w:r>
    </w:p>
    <w:p w14:paraId="115FE5E0" w14:textId="58683053" w:rsidR="00E5676D" w:rsidRDefault="00E5676D" w:rsidP="00C557FF">
      <w:pPr>
        <w:shd w:val="clear" w:color="auto" w:fill="FFFFFF"/>
        <w:spacing w:before="300"/>
        <w:contextualSpacing/>
        <w:jc w:val="both"/>
      </w:pPr>
      <w:r>
        <w:t xml:space="preserve">Jose </w:t>
      </w:r>
      <w:proofErr w:type="spellStart"/>
      <w:r>
        <w:t>Ordovas-Montanes</w:t>
      </w:r>
      <w:proofErr w:type="spellEnd"/>
      <w:r w:rsidR="00B070B6">
        <w:t>, PhD</w:t>
      </w:r>
    </w:p>
    <w:p w14:paraId="3D6F6DB3" w14:textId="634E9EFC" w:rsidR="00E5676D" w:rsidRDefault="00E5676D" w:rsidP="00C557FF">
      <w:pPr>
        <w:shd w:val="clear" w:color="auto" w:fill="FFFFFF"/>
        <w:spacing w:before="300"/>
        <w:contextualSpacing/>
        <w:jc w:val="both"/>
      </w:pPr>
      <w:r>
        <w:t>Bruce Horwitz</w:t>
      </w:r>
      <w:r w:rsidR="00B070B6">
        <w:t>, MD, PhD</w:t>
      </w:r>
    </w:p>
    <w:p w14:paraId="0E00CCC7" w14:textId="0654D934" w:rsidR="00E5676D" w:rsidRDefault="00E5676D" w:rsidP="00C557FF">
      <w:pPr>
        <w:shd w:val="clear" w:color="auto" w:fill="FFFFFF"/>
        <w:spacing w:before="300"/>
        <w:contextualSpacing/>
        <w:jc w:val="both"/>
      </w:pPr>
      <w:r>
        <w:t xml:space="preserve">Lael </w:t>
      </w:r>
      <w:proofErr w:type="spellStart"/>
      <w:r>
        <w:t>Yonker</w:t>
      </w:r>
      <w:proofErr w:type="spellEnd"/>
      <w:r w:rsidR="00B070B6">
        <w:t>, MD</w:t>
      </w:r>
    </w:p>
    <w:p w14:paraId="71DC8A66" w14:textId="36529925" w:rsidR="00E5676D" w:rsidRDefault="00E5676D" w:rsidP="00C557FF">
      <w:pPr>
        <w:shd w:val="clear" w:color="auto" w:fill="FFFFFF"/>
        <w:spacing w:before="300"/>
        <w:contextualSpacing/>
        <w:jc w:val="both"/>
      </w:pPr>
      <w:r>
        <w:t>Wanda Gonzalez</w:t>
      </w:r>
      <w:r w:rsidR="00B070B6">
        <w:t>, MD</w:t>
      </w:r>
    </w:p>
    <w:p w14:paraId="5FDB67B3" w14:textId="48B30ECE" w:rsidR="00E5676D" w:rsidRDefault="00E5676D" w:rsidP="00C557FF">
      <w:pPr>
        <w:shd w:val="clear" w:color="auto" w:fill="FFFFFF"/>
        <w:spacing w:before="300"/>
        <w:contextualSpacing/>
        <w:jc w:val="both"/>
      </w:pPr>
      <w:r>
        <w:t>Sarah Glover</w:t>
      </w:r>
      <w:r w:rsidR="00B070B6">
        <w:t>, DO</w:t>
      </w:r>
    </w:p>
    <w:p w14:paraId="63A5A4F0" w14:textId="4A7E8EA3" w:rsidR="00E5676D" w:rsidRDefault="00E5676D" w:rsidP="00C557FF">
      <w:pPr>
        <w:shd w:val="clear" w:color="auto" w:fill="FFFFFF"/>
        <w:spacing w:before="300"/>
        <w:contextualSpacing/>
        <w:jc w:val="both"/>
      </w:pPr>
      <w:proofErr w:type="spellStart"/>
      <w:r>
        <w:t>Partha</w:t>
      </w:r>
      <w:proofErr w:type="spellEnd"/>
      <w:r>
        <w:t xml:space="preserve"> Majumder</w:t>
      </w:r>
      <w:r w:rsidR="00B070B6">
        <w:t>, PhD</w:t>
      </w:r>
    </w:p>
    <w:p w14:paraId="7432E55E" w14:textId="22F15CCF" w:rsidR="00B070B6" w:rsidRDefault="00B070B6" w:rsidP="00C557FF">
      <w:pPr>
        <w:shd w:val="clear" w:color="auto" w:fill="FFFFFF"/>
        <w:spacing w:before="300"/>
        <w:contextualSpacing/>
        <w:jc w:val="both"/>
      </w:pPr>
      <w:proofErr w:type="spellStart"/>
      <w:r>
        <w:t>Senjuti</w:t>
      </w:r>
      <w:proofErr w:type="spellEnd"/>
      <w:r>
        <w:t xml:space="preserve"> </w:t>
      </w:r>
      <w:proofErr w:type="spellStart"/>
      <w:r>
        <w:t>Saha</w:t>
      </w:r>
      <w:proofErr w:type="spellEnd"/>
      <w:r>
        <w:t>, PhD</w:t>
      </w:r>
    </w:p>
    <w:p w14:paraId="4B1AE792" w14:textId="535B73F5" w:rsidR="00E5676D" w:rsidRDefault="00E5676D" w:rsidP="00C557FF">
      <w:pPr>
        <w:shd w:val="clear" w:color="auto" w:fill="FFFFFF"/>
        <w:spacing w:before="300"/>
        <w:contextualSpacing/>
        <w:jc w:val="both"/>
      </w:pPr>
      <w:proofErr w:type="spellStart"/>
      <w:r>
        <w:t>Thushan</w:t>
      </w:r>
      <w:proofErr w:type="spellEnd"/>
      <w:r>
        <w:t xml:space="preserve"> de Silva</w:t>
      </w:r>
      <w:r w:rsidR="00B070B6">
        <w:t>, MBChB, PhD</w:t>
      </w:r>
    </w:p>
    <w:p w14:paraId="0ACDA5F4" w14:textId="5ACD754A" w:rsidR="00E5676D" w:rsidRDefault="00E5676D" w:rsidP="00C557FF">
      <w:pPr>
        <w:shd w:val="clear" w:color="auto" w:fill="FFFFFF"/>
        <w:spacing w:before="300"/>
        <w:contextualSpacing/>
        <w:jc w:val="both"/>
      </w:pPr>
      <w:r>
        <w:t>Abdul Sesay</w:t>
      </w:r>
      <w:r w:rsidR="00B070B6">
        <w:t>, PhD</w:t>
      </w:r>
    </w:p>
    <w:p w14:paraId="560DF732" w14:textId="78399605" w:rsidR="00E5676D" w:rsidRDefault="00E5676D" w:rsidP="00C557FF">
      <w:pPr>
        <w:shd w:val="clear" w:color="auto" w:fill="FFFFFF"/>
        <w:spacing w:before="300"/>
        <w:contextualSpacing/>
        <w:jc w:val="both"/>
      </w:pPr>
      <w:r>
        <w:t xml:space="preserve">Alex </w:t>
      </w:r>
      <w:proofErr w:type="spellStart"/>
      <w:r>
        <w:t>Shalek</w:t>
      </w:r>
      <w:proofErr w:type="spellEnd"/>
      <w:r w:rsidR="00B070B6">
        <w:t>, PhD</w:t>
      </w:r>
    </w:p>
    <w:p w14:paraId="086EC99C" w14:textId="03C8DDD1" w:rsidR="00E5676D" w:rsidRPr="00C557FF" w:rsidRDefault="00E5676D" w:rsidP="00C557FF">
      <w:pPr>
        <w:shd w:val="clear" w:color="auto" w:fill="FFFFFF"/>
        <w:spacing w:before="300"/>
        <w:contextualSpacing/>
        <w:jc w:val="both"/>
      </w:pPr>
      <w:r>
        <w:t xml:space="preserve">Corrine Sin </w:t>
      </w:r>
      <w:proofErr w:type="spellStart"/>
      <w:r>
        <w:t>Quee</w:t>
      </w:r>
      <w:proofErr w:type="spellEnd"/>
      <w:r>
        <w:t>-Brown</w:t>
      </w:r>
      <w:r w:rsidR="00B070B6">
        <w:t>, MBBS</w:t>
      </w:r>
    </w:p>
    <w:p w14:paraId="024DC02E" w14:textId="77777777" w:rsidR="00365849" w:rsidRDefault="00365849" w:rsidP="00365849">
      <w:pPr>
        <w:spacing w:before="600" w:after="600"/>
        <w:contextualSpacing/>
        <w:jc w:val="both"/>
        <w:rPr>
          <w:b/>
          <w:color w:val="0000FF"/>
        </w:rPr>
      </w:pPr>
    </w:p>
    <w:p w14:paraId="50EF8B34" w14:textId="0CB7BC24" w:rsidR="00365849" w:rsidRPr="00365849" w:rsidRDefault="00741992" w:rsidP="00365849">
      <w:pPr>
        <w:spacing w:before="600" w:after="600"/>
        <w:contextualSpacing/>
        <w:jc w:val="both"/>
        <w:rPr>
          <w:b/>
        </w:rPr>
      </w:pPr>
      <w:r>
        <w:rPr>
          <w:b/>
        </w:rPr>
        <w:t>ABSTRACT</w:t>
      </w:r>
    </w:p>
    <w:p w14:paraId="3C4CB2C2" w14:textId="1F3E364F" w:rsidR="00BA2D4E" w:rsidRPr="00365849" w:rsidRDefault="00F80C1F" w:rsidP="00365849">
      <w:pPr>
        <w:spacing w:before="600" w:after="600"/>
        <w:contextualSpacing/>
        <w:jc w:val="both"/>
        <w:rPr>
          <w:b/>
        </w:rPr>
      </w:pPr>
      <w:r w:rsidRPr="00365849">
        <w:t>The nasopharyngeal and oral mucosa represent the initial sites of interaction with many environmental agents and microbes. Recent single</w:t>
      </w:r>
      <w:r w:rsidR="004F39C7">
        <w:t>-</w:t>
      </w:r>
      <w:r w:rsidRPr="00365849">
        <w:t>cell studies have revealed a rich diversity of epithelial and immune cell types</w:t>
      </w:r>
      <w:r w:rsidR="006431EA">
        <w:t xml:space="preserve"> </w:t>
      </w:r>
      <w:r w:rsidRPr="00365849">
        <w:t>and states within nasopharyngeal epithelium</w:t>
      </w:r>
      <w:r w:rsidR="004F39C7">
        <w:t xml:space="preserve"> in </w:t>
      </w:r>
      <w:r w:rsidR="00B347D9">
        <w:t xml:space="preserve">diseases of global significance, including </w:t>
      </w:r>
      <w:r w:rsidR="004F39C7">
        <w:t xml:space="preserve">allergic inflammation and </w:t>
      </w:r>
      <w:r w:rsidR="001928D0">
        <w:t xml:space="preserve">viral </w:t>
      </w:r>
      <w:r w:rsidR="004F39C7">
        <w:t>infection</w:t>
      </w:r>
      <w:r w:rsidR="002B501C">
        <w:t>.</w:t>
      </w:r>
      <w:r w:rsidRPr="00365849">
        <w:t xml:space="preserve"> </w:t>
      </w:r>
      <w:r w:rsidR="004F39C7">
        <w:t xml:space="preserve">Yet, beyond an accessible window into disease biology, </w:t>
      </w:r>
      <w:r w:rsidR="00B347D9">
        <w:t xml:space="preserve">minimally-invasive sampling of </w:t>
      </w:r>
      <w:r w:rsidR="004F39C7">
        <w:t xml:space="preserve">the nose and mouth </w:t>
      </w:r>
      <w:r w:rsidR="00B347D9">
        <w:t>in children represents a</w:t>
      </w:r>
      <w:r w:rsidR="001928D0">
        <w:t xml:space="preserve"> truly</w:t>
      </w:r>
      <w:r w:rsidR="00B347D9">
        <w:t xml:space="preserve"> unique opportunity to</w:t>
      </w:r>
      <w:r w:rsidR="004F39C7">
        <w:t xml:space="preserve"> characterize</w:t>
      </w:r>
      <w:r w:rsidR="00B347D9">
        <w:t xml:space="preserve"> </w:t>
      </w:r>
      <w:r w:rsidR="004F39C7">
        <w:t>healthy mucosal epithelial and immune function worldwide.</w:t>
      </w:r>
      <w:r w:rsidR="00E328CB">
        <w:t xml:space="preserve"> </w:t>
      </w:r>
      <w:r w:rsidRPr="00365849">
        <w:t xml:space="preserve">However, a comprehensive map of epithelial and immune system development </w:t>
      </w:r>
      <w:r w:rsidR="00B347D9">
        <w:t xml:space="preserve">across </w:t>
      </w:r>
      <w:r w:rsidRPr="00365849">
        <w:t xml:space="preserve">diverse ancestries and environments is lacking. </w:t>
      </w:r>
      <w:r w:rsidR="004F39C7">
        <w:t>T</w:t>
      </w:r>
      <w:r w:rsidR="00E328CB">
        <w:t xml:space="preserve">o more broadly </w:t>
      </w:r>
      <w:r w:rsidR="00E328CB" w:rsidRPr="00365849">
        <w:t>investig</w:t>
      </w:r>
      <w:r w:rsidR="00E328CB">
        <w:t xml:space="preserve">ate </w:t>
      </w:r>
      <w:r w:rsidR="00E328CB" w:rsidRPr="00365849">
        <w:t>th</w:t>
      </w:r>
      <w:r w:rsidR="00E328CB">
        <w:t xml:space="preserve">e nasal and oral mucosa </w:t>
      </w:r>
      <w:r w:rsidR="00B347D9">
        <w:t>and</w:t>
      </w:r>
      <w:r w:rsidR="00E328CB" w:rsidRPr="00365849">
        <w:t xml:space="preserve"> </w:t>
      </w:r>
      <w:r w:rsidR="00E328CB">
        <w:t xml:space="preserve">understand how the </w:t>
      </w:r>
      <w:r w:rsidR="00E328CB" w:rsidRPr="00365849">
        <w:t xml:space="preserve">normal variation </w:t>
      </w:r>
      <w:r w:rsidR="00E328CB">
        <w:t xml:space="preserve">present </w:t>
      </w:r>
      <w:r w:rsidR="00E328CB" w:rsidRPr="00365849">
        <w:t>in healthy children</w:t>
      </w:r>
      <w:r w:rsidR="00E328CB">
        <w:t xml:space="preserve"> maintains health or</w:t>
      </w:r>
      <w:r w:rsidR="00E328CB" w:rsidRPr="00365849">
        <w:t xml:space="preserve"> </w:t>
      </w:r>
      <w:r w:rsidR="00E328CB">
        <w:t xml:space="preserve">may </w:t>
      </w:r>
      <w:r w:rsidR="004F39C7">
        <w:t>inform</w:t>
      </w:r>
      <w:r w:rsidR="00E328CB" w:rsidRPr="00365849">
        <w:t xml:space="preserve"> disease</w:t>
      </w:r>
      <w:r w:rsidR="004F39C7">
        <w:t>, we have assembled an interdisciplinary team</w:t>
      </w:r>
      <w:r w:rsidR="00B347D9">
        <w:t>:</w:t>
      </w:r>
      <w:r w:rsidR="004F39C7">
        <w:t xml:space="preserve"> unifying experts in 7 cities </w:t>
      </w:r>
      <w:r w:rsidR="00995147">
        <w:t>in</w:t>
      </w:r>
      <w:r w:rsidRPr="00365849">
        <w:t xml:space="preserve"> </w:t>
      </w:r>
      <w:r w:rsidR="00995147">
        <w:t>5</w:t>
      </w:r>
      <w:r w:rsidRPr="00365849">
        <w:t xml:space="preserve"> c</w:t>
      </w:r>
      <w:r w:rsidR="00995147">
        <w:t>ountries</w:t>
      </w:r>
      <w:r w:rsidRPr="00365849">
        <w:t xml:space="preserve"> who are deeply invested in understanding the single-cell biology of the nasopharyngeal and oral mucosa in children living within </w:t>
      </w:r>
      <w:r w:rsidR="00B347D9">
        <w:t>our</w:t>
      </w:r>
      <w:r w:rsidRPr="00365849">
        <w:t xml:space="preserve"> communities. Our </w:t>
      </w:r>
      <w:r w:rsidR="004F39C7">
        <w:t>plan aims to generate</w:t>
      </w:r>
      <w:r w:rsidRPr="00365849">
        <w:t xml:space="preserve"> scientific and community engagement in all phases of our research to </w:t>
      </w:r>
      <w:r w:rsidR="00E177E5" w:rsidRPr="00E92579">
        <w:rPr>
          <w:color w:val="FF0000"/>
          <w:highlight w:val="lightGray"/>
        </w:rPr>
        <w:t>establish the foundation</w:t>
      </w:r>
      <w:r w:rsidR="00D6164D">
        <w:rPr>
          <w:color w:val="FF0000"/>
          <w:highlight w:val="lightGray"/>
        </w:rPr>
        <w:t xml:space="preserve"> in Years 1 and 2</w:t>
      </w:r>
      <w:r w:rsidR="00E177E5" w:rsidRPr="00E92579">
        <w:rPr>
          <w:color w:val="FF0000"/>
          <w:highlight w:val="lightGray"/>
        </w:rPr>
        <w:t xml:space="preserve"> that will enable us to</w:t>
      </w:r>
      <w:r w:rsidR="00E177E5" w:rsidRPr="00E92579">
        <w:rPr>
          <w:color w:val="FF0000"/>
        </w:rPr>
        <w:t xml:space="preserve"> </w:t>
      </w:r>
      <w:r w:rsidR="00E177E5">
        <w:t>carefully</w:t>
      </w:r>
      <w:r w:rsidRPr="00365849">
        <w:t xml:space="preserve"> and considerate</w:t>
      </w:r>
      <w:r w:rsidR="00E177E5">
        <w:t>ly</w:t>
      </w:r>
      <w:r w:rsidRPr="00365849">
        <w:t xml:space="preserve"> analy</w:t>
      </w:r>
      <w:r w:rsidR="00E177E5">
        <w:t>ze</w:t>
      </w:r>
      <w:r w:rsidRPr="00365849">
        <w:t xml:space="preserve"> 80 </w:t>
      </w:r>
      <w:r w:rsidR="00E177E5">
        <w:t xml:space="preserve">pediatric </w:t>
      </w:r>
      <w:r w:rsidRPr="00365849">
        <w:t>participants at each site</w:t>
      </w:r>
      <w:r w:rsidR="0061778F">
        <w:t xml:space="preserve"> (560 total)</w:t>
      </w:r>
      <w:r w:rsidRPr="00365849">
        <w:t xml:space="preserve"> across the age range from 1</w:t>
      </w:r>
      <w:r w:rsidR="00B347D9">
        <w:t>-</w:t>
      </w:r>
      <w:r w:rsidRPr="00365849">
        <w:t>month to 18</w:t>
      </w:r>
      <w:r w:rsidR="00B347D9">
        <w:t>-</w:t>
      </w:r>
      <w:r w:rsidRPr="00365849">
        <w:t>years of age</w:t>
      </w:r>
      <w:r w:rsidR="00E177E5">
        <w:t xml:space="preserve"> </w:t>
      </w:r>
      <w:r w:rsidR="00E177E5" w:rsidRPr="00E92579">
        <w:rPr>
          <w:color w:val="FF0000"/>
          <w:highlight w:val="lightGray"/>
        </w:rPr>
        <w:t>in the next phase of our network</w:t>
      </w:r>
      <w:r w:rsidR="00D6164D">
        <w:rPr>
          <w:color w:val="FF0000"/>
        </w:rPr>
        <w:t xml:space="preserve"> </w:t>
      </w:r>
      <w:r w:rsidR="00D6164D" w:rsidRPr="00D6164D">
        <w:rPr>
          <w:color w:val="FF0000"/>
          <w:highlight w:val="lightGray"/>
        </w:rPr>
        <w:t>(potential Year 3 and beyond)</w:t>
      </w:r>
      <w:r w:rsidRPr="00365849">
        <w:t xml:space="preserve">. Our team will </w:t>
      </w:r>
      <w:r w:rsidR="00E177E5" w:rsidRPr="00E92579">
        <w:rPr>
          <w:color w:val="FF0000"/>
          <w:highlight w:val="lightGray"/>
        </w:rPr>
        <w:t>pilot and</w:t>
      </w:r>
      <w:r w:rsidR="00E177E5">
        <w:t xml:space="preserve"> </w:t>
      </w:r>
      <w:r w:rsidRPr="00365849">
        <w:t>analyze single-cell data jointly with scientists from all locations</w:t>
      </w:r>
      <w:r w:rsidRPr="00E177E5">
        <w:rPr>
          <w:highlight w:val="lightGray"/>
        </w:rPr>
        <w:t xml:space="preserve">, </w:t>
      </w:r>
      <w:r w:rsidRPr="00E92579">
        <w:rPr>
          <w:color w:val="FF0000"/>
          <w:highlight w:val="lightGray"/>
        </w:rPr>
        <w:t>and share</w:t>
      </w:r>
      <w:r w:rsidR="00E177E5" w:rsidRPr="00E92579">
        <w:rPr>
          <w:color w:val="FF0000"/>
          <w:highlight w:val="lightGray"/>
        </w:rPr>
        <w:t xml:space="preserve"> important lessons in global science, protocols and</w:t>
      </w:r>
      <w:r w:rsidRPr="00E92579">
        <w:rPr>
          <w:color w:val="FF0000"/>
          <w:highlight w:val="lightGray"/>
        </w:rPr>
        <w:t xml:space="preserve"> </w:t>
      </w:r>
      <w:r w:rsidR="00E177E5" w:rsidRPr="00E92579">
        <w:rPr>
          <w:color w:val="FF0000"/>
          <w:highlight w:val="lightGray"/>
        </w:rPr>
        <w:t>resultant</w:t>
      </w:r>
      <w:r w:rsidRPr="00365849">
        <w:t xml:space="preserve"> data openly with the community. </w:t>
      </w:r>
      <w:r w:rsidR="004F39C7">
        <w:t xml:space="preserve">Ultimately, our </w:t>
      </w:r>
      <w:r w:rsidRPr="00365849">
        <w:t xml:space="preserve">global single-cell based characterization of the developing nasopharyngeal mucosa will reveal principles of epithelial and immune system development that will facilitate the equitable development of novel therapies for diseases of the </w:t>
      </w:r>
      <w:r w:rsidR="00A150C0">
        <w:t>aerodigestive tracts</w:t>
      </w:r>
      <w:r w:rsidRPr="00365849">
        <w:t>.</w:t>
      </w:r>
      <w:r w:rsidR="00697FAF">
        <w:t xml:space="preserve"> </w:t>
      </w:r>
    </w:p>
    <w:p w14:paraId="6C552A43" w14:textId="77777777" w:rsidR="00365849" w:rsidRDefault="00365849" w:rsidP="00365849">
      <w:pPr>
        <w:spacing w:before="600" w:after="600"/>
        <w:contextualSpacing/>
        <w:jc w:val="both"/>
        <w:rPr>
          <w:b/>
        </w:rPr>
      </w:pPr>
    </w:p>
    <w:p w14:paraId="761D68B1" w14:textId="195D62E1" w:rsidR="00627456" w:rsidRPr="00365849" w:rsidRDefault="00741992" w:rsidP="00365849">
      <w:pPr>
        <w:spacing w:before="600" w:after="600"/>
        <w:contextualSpacing/>
        <w:jc w:val="both"/>
        <w:rPr>
          <w:b/>
        </w:rPr>
      </w:pPr>
      <w:r>
        <w:rPr>
          <w:b/>
        </w:rPr>
        <w:t>SCIENTIFIC GOALS OF THE PROJECT</w:t>
      </w:r>
    </w:p>
    <w:p w14:paraId="61464BBB" w14:textId="2A246A3C" w:rsidR="00BA2D4E" w:rsidRPr="00365849" w:rsidRDefault="00F80C1F" w:rsidP="00365849">
      <w:pPr>
        <w:spacing w:before="600" w:after="600"/>
        <w:contextualSpacing/>
        <w:jc w:val="both"/>
      </w:pPr>
      <w:r w:rsidRPr="00365849">
        <w:rPr>
          <w:b/>
        </w:rPr>
        <w:t xml:space="preserve">Motivation: </w:t>
      </w:r>
      <w:r w:rsidRPr="00365849">
        <w:t xml:space="preserve">The nasopharyngeal and oral mucosa are the initial sites of interaction with many environmental agents and </w:t>
      </w:r>
      <w:r w:rsidRPr="005876B3">
        <w:rPr>
          <w:u w:val="single"/>
        </w:rPr>
        <w:t>represent</w:t>
      </w:r>
      <w:r w:rsidR="00BA2797" w:rsidRPr="005876B3">
        <w:rPr>
          <w:u w:val="single"/>
        </w:rPr>
        <w:t xml:space="preserve"> uniquely-</w:t>
      </w:r>
      <w:r w:rsidRPr="005876B3">
        <w:rPr>
          <w:u w:val="single"/>
        </w:rPr>
        <w:t>accessible window</w:t>
      </w:r>
      <w:r w:rsidR="00BA2797" w:rsidRPr="005876B3">
        <w:rPr>
          <w:u w:val="single"/>
        </w:rPr>
        <w:t>s</w:t>
      </w:r>
      <w:r w:rsidRPr="005876B3">
        <w:rPr>
          <w:u w:val="single"/>
        </w:rPr>
        <w:t xml:space="preserve"> into </w:t>
      </w:r>
      <w:r w:rsidR="003D5C64" w:rsidRPr="005876B3">
        <w:rPr>
          <w:b/>
          <w:u w:val="single"/>
        </w:rPr>
        <w:t>healthy</w:t>
      </w:r>
      <w:r w:rsidR="00BA2797" w:rsidRPr="005876B3">
        <w:rPr>
          <w:b/>
          <w:u w:val="single"/>
        </w:rPr>
        <w:t xml:space="preserve">, </w:t>
      </w:r>
      <w:r w:rsidR="00BA2797" w:rsidRPr="005876B3">
        <w:rPr>
          <w:u w:val="single"/>
        </w:rPr>
        <w:t>rather than disease-adjacent,</w:t>
      </w:r>
      <w:r w:rsidR="003D5C64">
        <w:t xml:space="preserve"> </w:t>
      </w:r>
      <w:r w:rsidRPr="00365849">
        <w:t>mucosal epithelial and immune function</w:t>
      </w:r>
      <w:r w:rsidR="00FD5CEA">
        <w:fldChar w:fldCharType="begin">
          <w:fldData xml:space="preserve">PEVuZE5vdGU+PENpdGU+PEF1dGhvcj5Jd2FzYWtpPC9BdXRob3I+PFllYXI+MjAxNzwvWWVhcj48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=
</w:fldData>
        </w:fldChar>
      </w:r>
      <w:r w:rsidR="004D3AD0">
        <w:instrText xml:space="preserve"> ADDIN EN.CITE </w:instrText>
      </w:r>
      <w:r w:rsidR="004D3AD0">
        <w:fldChar w:fldCharType="begin">
          <w:fldData xml:space="preserve">PEVuZE5vdGU+PENpdGU+PEF1dGhvcj5Jd2FzYWtpPC9BdXRob3I+PFllYXI+MjAxNzwvWWVhcj48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=
</w:fldData>
        </w:fldChar>
      </w:r>
      <w:r w:rsidR="004D3AD0">
        <w:instrText xml:space="preserve"> ADDIN EN.CITE.DATA </w:instrText>
      </w:r>
      <w:r w:rsidR="004D3AD0">
        <w:fldChar w:fldCharType="end"/>
      </w:r>
      <w:r w:rsidR="00FD5CEA">
        <w:fldChar w:fldCharType="separate"/>
      </w:r>
      <w:r w:rsidR="004D3AD0" w:rsidRPr="004D3AD0">
        <w:rPr>
          <w:noProof/>
          <w:vertAlign w:val="superscript"/>
        </w:rPr>
        <w:t>1-5</w:t>
      </w:r>
      <w:r w:rsidR="00FD5CEA">
        <w:fldChar w:fldCharType="end"/>
      </w:r>
      <w:r w:rsidRPr="00365849">
        <w:t xml:space="preserve">. Outside of the neonatal period, </w:t>
      </w:r>
      <w:r w:rsidRPr="005876B3">
        <w:t>respiratory disease is the leading cause of mortality for children under 5 worldwide</w:t>
      </w:r>
      <w:r w:rsidRPr="00365849">
        <w:t xml:space="preserve">, and environmental exposures </w:t>
      </w:r>
      <w:r w:rsidR="00BE14BA">
        <w:t>including</w:t>
      </w:r>
      <w:r w:rsidR="00595453">
        <w:t xml:space="preserve"> adolescent </w:t>
      </w:r>
      <w:r w:rsidR="00BE14BA">
        <w:t xml:space="preserve">oral </w:t>
      </w:r>
      <w:r w:rsidR="00595453">
        <w:t xml:space="preserve">tobacco use </w:t>
      </w:r>
      <w:r w:rsidR="00BE14BA">
        <w:t xml:space="preserve">may </w:t>
      </w:r>
      <w:r w:rsidRPr="00365849">
        <w:t>precipitate malignant transformation</w:t>
      </w:r>
      <w:r w:rsidR="004D3AD0">
        <w:fldChar w:fldCharType="begin">
          <w:fldData xml:space="preserve">PEVuZE5vdGU+PENpdGU+PEF1dGhvcj5aYXI8L0F1dGhvcj48WWVhcj4yMDE0PC9ZZWFyPjxSZWNO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</w:fldData>
        </w:fldChar>
      </w:r>
      <w:r w:rsidR="004D3AD0">
        <w:instrText xml:space="preserve"> ADDIN EN.CITE </w:instrText>
      </w:r>
      <w:r w:rsidR="004D3AD0">
        <w:fldChar w:fldCharType="begin">
          <w:fldData xml:space="preserve">PEVuZE5vdGU+PENpdGU+PEF1dGhvcj5aYXI8L0F1dGhvcj48WWVhcj4yMDE0PC9ZZWFyPjxSZWNO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</w:fldData>
        </w:fldChar>
      </w:r>
      <w:r w:rsidR="004D3AD0">
        <w:instrText xml:space="preserve"> ADDIN EN.CITE.DATA </w:instrText>
      </w:r>
      <w:r w:rsidR="004D3AD0">
        <w:fldChar w:fldCharType="end"/>
      </w:r>
      <w:r w:rsidR="004D3AD0">
        <w:fldChar w:fldCharType="separate"/>
      </w:r>
      <w:r w:rsidR="004D3AD0" w:rsidRPr="004D3AD0">
        <w:rPr>
          <w:noProof/>
          <w:vertAlign w:val="superscript"/>
        </w:rPr>
        <w:t>6-9</w:t>
      </w:r>
      <w:r w:rsidR="004D3AD0">
        <w:fldChar w:fldCharType="end"/>
      </w:r>
      <w:r w:rsidR="00FB3442">
        <w:t xml:space="preserve"> </w:t>
      </w:r>
      <w:r w:rsidRPr="00365849">
        <w:t>(</w:t>
      </w:r>
      <w:r w:rsidR="001B5970">
        <w:t xml:space="preserve">see </w:t>
      </w:r>
      <w:r w:rsidR="0077744D" w:rsidRPr="0077744D">
        <w:rPr>
          <w:b/>
        </w:rPr>
        <w:t xml:space="preserve">Project Details: </w:t>
      </w:r>
      <w:r w:rsidRPr="0077744D">
        <w:rPr>
          <w:b/>
        </w:rPr>
        <w:t>Disease Relevance</w:t>
      </w:r>
      <w:r w:rsidRPr="00365849">
        <w:t xml:space="preserve">). </w:t>
      </w:r>
      <w:r w:rsidR="004F39C7">
        <w:rPr>
          <w:u w:val="single"/>
        </w:rPr>
        <w:t>Healthy, developmental nasopharyngeal and oral mucosa</w:t>
      </w:r>
      <w:r w:rsidRPr="00365849">
        <w:rPr>
          <w:u w:val="single"/>
        </w:rPr>
        <w:t xml:space="preserve"> reference data on children</w:t>
      </w:r>
      <w:r w:rsidR="004F39C7" w:rsidRPr="004F39C7">
        <w:rPr>
          <w:u w:val="single"/>
        </w:rPr>
        <w:fldChar w:fldCharType="begin">
          <w:fldData xml:space="preserve">PEVuZE5vdGU+PENpdGU+PEF1dGhvcj5UYXlsb3I8L0F1dGhvcj48WWVhcj4yMDE5PC9ZZWFyPjxS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</w:fldData>
        </w:fldChar>
      </w:r>
      <w:r w:rsidR="004F39C7">
        <w:rPr>
          <w:u w:val="single"/>
        </w:rPr>
        <w:instrText xml:space="preserve"> ADDIN EN.CITE </w:instrText>
      </w:r>
      <w:r w:rsidR="004F39C7">
        <w:rPr>
          <w:u w:val="single"/>
        </w:rPr>
        <w:fldChar w:fldCharType="begin">
          <w:fldData xml:space="preserve">PEVuZE5vdGU+PENpdGU+PEF1dGhvcj5UYXlsb3I8L0F1dGhvcj48WWVhcj4yMDE5PC9ZZWFyPjxS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</w:fldData>
        </w:fldChar>
      </w:r>
      <w:r w:rsidR="004F39C7">
        <w:rPr>
          <w:u w:val="single"/>
        </w:rPr>
        <w:instrText xml:space="preserve"> ADDIN EN.CITE.DATA </w:instrText>
      </w:r>
      <w:r w:rsidR="004F39C7">
        <w:rPr>
          <w:u w:val="single"/>
        </w:rPr>
      </w:r>
      <w:r w:rsidR="004F39C7">
        <w:rPr>
          <w:u w:val="single"/>
        </w:rPr>
        <w:fldChar w:fldCharType="end"/>
      </w:r>
      <w:r w:rsidR="004F39C7" w:rsidRPr="004F39C7">
        <w:rPr>
          <w:u w:val="single"/>
        </w:rPr>
      </w:r>
      <w:r w:rsidR="004F39C7" w:rsidRPr="004F39C7">
        <w:rPr>
          <w:u w:val="single"/>
        </w:rPr>
        <w:fldChar w:fldCharType="separate"/>
      </w:r>
      <w:r w:rsidR="004F39C7" w:rsidRPr="004F39C7">
        <w:rPr>
          <w:noProof/>
          <w:u w:val="single"/>
          <w:vertAlign w:val="superscript"/>
        </w:rPr>
        <w:t>10</w:t>
      </w:r>
      <w:r w:rsidR="004F39C7" w:rsidRPr="004F39C7">
        <w:rPr>
          <w:u w:val="single"/>
        </w:rPr>
        <w:fldChar w:fldCharType="end"/>
      </w:r>
      <w:r w:rsidRPr="004F39C7">
        <w:rPr>
          <w:u w:val="single"/>
        </w:rPr>
        <w:t xml:space="preserve"> </w:t>
      </w:r>
      <w:r w:rsidRPr="00365849">
        <w:rPr>
          <w:u w:val="single"/>
        </w:rPr>
        <w:t>from diverse locations and ancestries</w:t>
      </w:r>
      <w:r w:rsidR="00BE14BA">
        <w:rPr>
          <w:u w:val="single"/>
        </w:rPr>
        <w:t>—</w:t>
      </w:r>
      <w:r w:rsidRPr="00365849">
        <w:rPr>
          <w:u w:val="single"/>
        </w:rPr>
        <w:t>reflect</w:t>
      </w:r>
      <w:r w:rsidR="00BE14BA">
        <w:rPr>
          <w:u w:val="single"/>
        </w:rPr>
        <w:t>ing</w:t>
      </w:r>
      <w:r w:rsidRPr="00365849">
        <w:rPr>
          <w:u w:val="single"/>
        </w:rPr>
        <w:t xml:space="preserve"> global differences in susceptibility to communicable</w:t>
      </w:r>
      <w:r w:rsidR="00F37CEC">
        <w:rPr>
          <w:u w:val="single"/>
        </w:rPr>
        <w:fldChar w:fldCharType="begin">
          <w:fldData xml:space="preserve">PEVuZE5vdGU+PENpdGU+PEF1dGhvcj5CaGF0dGFjaGFyeXlhPC9BdXRob3I+PFllYXI+MjAyMTwv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</w:fldData>
        </w:fldChar>
      </w:r>
      <w:r w:rsidR="00F37CEC">
        <w:rPr>
          <w:u w:val="single"/>
        </w:rPr>
        <w:instrText xml:space="preserve"> ADDIN EN.CITE </w:instrText>
      </w:r>
      <w:r w:rsidR="00F37CEC">
        <w:rPr>
          <w:u w:val="single"/>
        </w:rPr>
        <w:fldChar w:fldCharType="begin">
          <w:fldData xml:space="preserve">PEVuZE5vdGU+PENpdGU+PEF1dGhvcj5CaGF0dGFjaGFyeXlhPC9BdXRob3I+PFllYXI+MjAyMTwv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</w:fldData>
        </w:fldChar>
      </w:r>
      <w:r w:rsidR="00F37CEC">
        <w:rPr>
          <w:u w:val="single"/>
        </w:rPr>
        <w:instrText xml:space="preserve"> ADDIN EN.CITE.DATA </w:instrText>
      </w:r>
      <w:r w:rsidR="00F37CEC">
        <w:rPr>
          <w:u w:val="single"/>
        </w:rPr>
      </w:r>
      <w:r w:rsidR="00F37CEC">
        <w:rPr>
          <w:u w:val="single"/>
        </w:rPr>
        <w:fldChar w:fldCharType="end"/>
      </w:r>
      <w:r w:rsidR="00F37CEC">
        <w:rPr>
          <w:u w:val="single"/>
        </w:rPr>
      </w:r>
      <w:r w:rsidR="00F37CEC">
        <w:rPr>
          <w:u w:val="single"/>
        </w:rPr>
        <w:fldChar w:fldCharType="separate"/>
      </w:r>
      <w:r w:rsidR="00F37CEC" w:rsidRPr="00F37CEC">
        <w:rPr>
          <w:noProof/>
          <w:u w:val="single"/>
          <w:vertAlign w:val="superscript"/>
        </w:rPr>
        <w:t>11,12</w:t>
      </w:r>
      <w:r w:rsidR="00F37CEC">
        <w:rPr>
          <w:u w:val="single"/>
        </w:rPr>
        <w:fldChar w:fldCharType="end"/>
      </w:r>
      <w:r w:rsidRPr="00365849">
        <w:rPr>
          <w:u w:val="single"/>
        </w:rPr>
        <w:t xml:space="preserve"> and noncommunicable</w:t>
      </w:r>
      <w:r w:rsidR="00F37CEC">
        <w:rPr>
          <w:u w:val="single"/>
        </w:rPr>
        <w:fldChar w:fldCharType="begin"/>
      </w:r>
      <w:r w:rsidR="00F37CEC">
        <w:rPr>
          <w:u w:val="single"/>
        </w:rPr>
        <w:instrText xml:space="preserve"> ADDIN EN.CITE &lt;EndNote&gt;&lt;Cite&gt;&lt;Author&gt;Chatterjee&lt;/Author&gt;&lt;Year&gt;2017&lt;/Year&gt;&lt;RecNum&gt;1160&lt;/RecNum&gt;&lt;DisplayText&gt;&lt;style face="superscript"&gt;13&lt;/style&gt;&lt;/DisplayText&gt;&lt;record&gt;&lt;rec-number&gt;1160&lt;/rec-number&gt;&lt;foreign-keys&gt;&lt;key app="EN" db-id="fvdz9aerbszwvnew9t8v0w05dz2detve0de2" timestamp="1616418447"&gt;1160&lt;/key&gt;&lt;/foreign-keys&gt;&lt;ref-type name="Journal Article"&gt;17&lt;/ref-type&gt;&lt;contributors&gt;&lt;authors&gt;&lt;author&gt;Chatterjee, S.&lt;/author&gt;&lt;author&gt;Majumder, P. P.&lt;/author&gt;&lt;/authors&gt;&lt;/contributors&gt;&lt;auth-address&gt;Biomedical Genomics Centre, PG Polyclinic Building (3rd Floor), 5 Suburban Hospital Row, Kolkata 700020, India.&amp;#xD;National Institute of Biomedical Genomics, Netaji Subhas Sanatorium (2nd Floor), Kalyani 741251, India.&lt;/auth-address&gt;&lt;titles&gt;&lt;title&gt;Kalyani cohort - the first platform in Eastern India for longitudinal studies on health and disease parameters in peri-urban setting&lt;/title&gt;&lt;secondary-title&gt;Glob Health Epidemiol Genom&lt;/secondary-title&gt;&lt;/titles&gt;&lt;periodical&gt;&lt;full-title&gt;Glob Health Epidemiol Genom&lt;/full-title&gt;&lt;/periodical&gt;&lt;pages&gt;e2&lt;/pages&gt;&lt;volume&gt;2&lt;/volume&gt;&lt;edition&gt;2017/02/14&lt;/edition&gt;&lt;keywords&gt;&lt;keyword&gt;Epidemiology&lt;/keyword&gt;&lt;keyword&gt;genomics&lt;/keyword&gt;&lt;keyword&gt;health status&lt;/keyword&gt;&lt;keyword&gt;non-communicable disease&lt;/keyword&gt;&lt;keyword&gt;prospective studies&lt;/keyword&gt;&lt;/keywords&gt;&lt;dates&gt;&lt;year&gt;2017&lt;/year&gt;&lt;/dates&gt;&lt;isbn&gt;2054-4200 (Electronic)&amp;#xD;2054-4200 (Linking)&lt;/isbn&gt;&lt;accession-num&gt;29868214&lt;/accession-num&gt;&lt;urls&gt;&lt;related-urls&gt;&lt;url&gt;https://www.ncbi.nlm.nih.gov/pubmed/29868214&lt;/url&gt;&lt;/related-urls&gt;&lt;/urls&gt;&lt;custom2&gt;PMC5870431&lt;/custom2&gt;&lt;electronic-resource-num&gt;10.1017/gheg.2016.19&lt;/electronic-resource-num&gt;&lt;/record&gt;&lt;/Cite&gt;&lt;/EndNote&gt;</w:instrText>
      </w:r>
      <w:r w:rsidR="00F37CEC">
        <w:rPr>
          <w:u w:val="single"/>
        </w:rPr>
        <w:fldChar w:fldCharType="separate"/>
      </w:r>
      <w:r w:rsidR="00F37CEC" w:rsidRPr="00F37CEC">
        <w:rPr>
          <w:noProof/>
          <w:u w:val="single"/>
          <w:vertAlign w:val="superscript"/>
        </w:rPr>
        <w:t>13</w:t>
      </w:r>
      <w:r w:rsidR="00F37CEC">
        <w:rPr>
          <w:u w:val="single"/>
        </w:rPr>
        <w:fldChar w:fldCharType="end"/>
      </w:r>
      <w:r w:rsidRPr="00365849">
        <w:rPr>
          <w:u w:val="single"/>
        </w:rPr>
        <w:t xml:space="preserve"> diseases</w:t>
      </w:r>
      <w:r w:rsidR="00BE14BA">
        <w:rPr>
          <w:u w:val="single"/>
        </w:rPr>
        <w:t>—</w:t>
      </w:r>
      <w:r w:rsidRPr="00365849">
        <w:rPr>
          <w:u w:val="single"/>
        </w:rPr>
        <w:t>is a critical unmet need</w:t>
      </w:r>
      <w:r w:rsidR="00760346" w:rsidRPr="00760346">
        <w:rPr>
          <w:b/>
        </w:rPr>
        <w:t>(Fig. 1)</w:t>
      </w:r>
      <w:r w:rsidRPr="00760346">
        <w:t>.</w:t>
      </w:r>
      <w:r w:rsidRPr="00365849">
        <w:t xml:space="preserve"> Recent single-cell</w:t>
      </w:r>
      <w:r w:rsidR="001265D2">
        <w:t xml:space="preserve"> and bulk transcriptomic</w:t>
      </w:r>
      <w:r w:rsidRPr="00365849">
        <w:t xml:space="preserve"> studies</w:t>
      </w:r>
      <w:r w:rsidR="009B457C">
        <w:t xml:space="preserve"> </w:t>
      </w:r>
      <w:r w:rsidR="00DA6F04">
        <w:t>by us and others</w:t>
      </w:r>
      <w:r w:rsidRPr="00365849">
        <w:t xml:space="preserve"> have revealed unexpected complexity within nasopharyngea</w:t>
      </w:r>
      <w:r w:rsidR="004F39C7">
        <w:t>l/oral</w:t>
      </w:r>
      <w:r w:rsidRPr="00365849">
        <w:t xml:space="preserve"> epithelium and associated immune </w:t>
      </w:r>
      <w:r w:rsidR="003138A6">
        <w:t>cells</w:t>
      </w:r>
      <w:r w:rsidRPr="00365849">
        <w:t xml:space="preserve"> suggesting the need for a deeper understanding of this tissue and its function in health and disease</w:t>
      </w:r>
      <w:r>
        <w:fldChar w:fldCharType="begin">
          <w:fldData xml:space="preserve">b21lcywgVC48L2F1dGhvcj48YXV0aG9yPkhlc3NlLCBMLjwvYXV0aG9yPjxhdXRob3I+Smlhbmcs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</w:fldData>
        </w:fldChar>
      </w:r>
      <w:r w:rsidR="00F37CEC">
        <w:instrText xml:space="preserve"> ADDIN EN.CITE </w:instrText>
      </w:r>
      <w:r w:rsidR="00F37CEC">
        <w:fldChar w:fldCharType="begin">
          <w:fldData xml:space="preserve">PEVuZE5vdGU+PENpdGU+PEF1dGhvcj5Ed3llcjwvQXV0aG9yPjxZZWFyPjIwMjE8L1llYXI+PFJl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==
</w:fldData>
        </w:fldChar>
      </w:r>
      <w:r w:rsidR="00F37CEC">
        <w:instrText xml:space="preserve"> ADDIN EN.CITE.DATA </w:instrText>
      </w:r>
      <w:r w:rsidR="00F37CEC">
        <w:fldChar w:fldCharType="end"/>
      </w:r>
      <w:r w:rsidR="00F37CEC">
        <w:fldChar w:fldCharType="begin">
          <w:fldData xml:space="preserve">b21lcywgVC48L2F1dGhvcj48YXV0aG9yPkhlc3NlLCBMLjwvYXV0aG9yPjxhdXRob3I+Smlhbmcs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</w:fldData>
        </w:fldChar>
      </w:r>
      <w:r w:rsidR="00F37CEC">
        <w:instrText xml:space="preserve"> ADDIN EN.CITE.DATA </w:instrText>
      </w:r>
      <w:r w:rsidR="00F37CEC">
        <w:fldChar w:fldCharType="end"/>
      </w:r>
      <w:r>
        <w:fldChar w:fldCharType="separate"/>
      </w:r>
      <w:r w:rsidR="00F37CEC" w:rsidRPr="00F37CEC">
        <w:rPr>
          <w:noProof/>
          <w:vertAlign w:val="superscript"/>
        </w:rPr>
        <w:t>14-22</w:t>
      </w:r>
      <w:r>
        <w:fldChar w:fldCharType="end"/>
      </w:r>
      <w:r w:rsidR="0063189D" w:rsidRPr="0063189D">
        <w:rPr>
          <w:b/>
        </w:rPr>
        <w:t>(Figs. 2, 3 and 4)</w:t>
      </w:r>
      <w:r w:rsidRPr="00365849">
        <w:t xml:space="preserve">. </w:t>
      </w:r>
      <w:r w:rsidRPr="008C0ECE">
        <w:rPr>
          <w:u w:val="single"/>
        </w:rPr>
        <w:t xml:space="preserve">We </w:t>
      </w:r>
      <w:r w:rsidRPr="008C0ECE">
        <w:rPr>
          <w:b/>
          <w:u w:val="single"/>
        </w:rPr>
        <w:t>hypothesize</w:t>
      </w:r>
      <w:r w:rsidRPr="008C0ECE">
        <w:rPr>
          <w:u w:val="single"/>
        </w:rPr>
        <w:t xml:space="preserve"> that age, ancestry, </w:t>
      </w:r>
      <w:r w:rsidR="002D7951">
        <w:rPr>
          <w:u w:val="single"/>
        </w:rPr>
        <w:t xml:space="preserve">and </w:t>
      </w:r>
      <w:r w:rsidRPr="008C0ECE">
        <w:rPr>
          <w:u w:val="single"/>
        </w:rPr>
        <w:t>geographical location will strongly influence the development, differentiation, and function of mucosal epithelial and immune cell populations that regulate response</w:t>
      </w:r>
      <w:r w:rsidR="00030C4C">
        <w:rPr>
          <w:u w:val="single"/>
        </w:rPr>
        <w:t>s</w:t>
      </w:r>
      <w:r w:rsidRPr="008C0ECE">
        <w:rPr>
          <w:u w:val="single"/>
        </w:rPr>
        <w:t xml:space="preserve"> to viral, inflammatory, allergic</w:t>
      </w:r>
      <w:r w:rsidR="00030C4C">
        <w:rPr>
          <w:u w:val="single"/>
        </w:rPr>
        <w:t>, and toxic</w:t>
      </w:r>
      <w:r w:rsidRPr="008C0ECE">
        <w:rPr>
          <w:u w:val="single"/>
        </w:rPr>
        <w:t xml:space="preserve"> challenges</w:t>
      </w:r>
      <w:r w:rsidRPr="00365849">
        <w:t>. A</w:t>
      </w:r>
      <w:r w:rsidR="004F39C7">
        <w:t>n unbiased</w:t>
      </w:r>
      <w:r w:rsidR="00A03B20">
        <w:t xml:space="preserve"> and equitable</w:t>
      </w:r>
      <w:r w:rsidR="004F39C7">
        <w:t xml:space="preserve"> </w:t>
      </w:r>
      <w:r w:rsidRPr="00365849">
        <w:t xml:space="preserve">single-cell </w:t>
      </w:r>
      <w:r w:rsidR="00595453">
        <w:t>RNA-sequencing (</w:t>
      </w:r>
      <w:proofErr w:type="spellStart"/>
      <w:r w:rsidR="00595453">
        <w:t>scRNA</w:t>
      </w:r>
      <w:proofErr w:type="spellEnd"/>
      <w:r w:rsidR="00595453">
        <w:t>-seq)</w:t>
      </w:r>
      <w:r w:rsidRPr="00365849">
        <w:t xml:space="preserve"> characterization of the healthy </w:t>
      </w:r>
      <w:r w:rsidRPr="00365849">
        <w:lastRenderedPageBreak/>
        <w:t xml:space="preserve">developing nasopharyngeal </w:t>
      </w:r>
      <w:r w:rsidR="000135E0">
        <w:t xml:space="preserve">and oral </w:t>
      </w:r>
      <w:r w:rsidRPr="00365849">
        <w:t>mucosa will reveal principles of epithelial and immune system development and health around the world that will facilitate the equitable development of novel therapies</w:t>
      </w:r>
      <w:r w:rsidR="00867FE5">
        <w:fldChar w:fldCharType="begin">
          <w:fldData xml:space="preserve">PEVuZE5vdGU+PENpdGU+PEF1dGhvcj5NYWp1bWRlcjwvQXV0aG9yPjxZZWFyPjIwMjA8L1llYXI+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</w:fldData>
        </w:fldChar>
      </w:r>
      <w:r w:rsidR="00F37CEC">
        <w:instrText xml:space="preserve"> ADDIN EN.CITE </w:instrText>
      </w:r>
      <w:r w:rsidR="00F37CEC">
        <w:fldChar w:fldCharType="begin">
          <w:fldData xml:space="preserve">PEVuZE5vdGU+PENpdGU+PEF1dGhvcj5NYWp1bWRlcjwvQXV0aG9yPjxZZWFyPjIwMjA8L1llYXI+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</w:fldData>
        </w:fldChar>
      </w:r>
      <w:r w:rsidR="00F37CEC">
        <w:instrText xml:space="preserve"> ADDIN EN.CITE.DATA </w:instrText>
      </w:r>
      <w:r w:rsidR="00F37CEC">
        <w:fldChar w:fldCharType="end"/>
      </w:r>
      <w:r w:rsidR="00867FE5">
        <w:fldChar w:fldCharType="separate"/>
      </w:r>
      <w:r w:rsidR="00F37CEC" w:rsidRPr="00F37CEC">
        <w:rPr>
          <w:noProof/>
          <w:vertAlign w:val="superscript"/>
        </w:rPr>
        <w:t>23</w:t>
      </w:r>
      <w:r w:rsidR="00867FE5">
        <w:fldChar w:fldCharType="end"/>
      </w:r>
      <w:r w:rsidRPr="00365849">
        <w:t xml:space="preserve">. </w:t>
      </w:r>
    </w:p>
    <w:p w14:paraId="3ADD2623" w14:textId="77777777" w:rsidR="000135E0" w:rsidRDefault="000135E0" w:rsidP="00365849">
      <w:pPr>
        <w:widowControl w:val="0"/>
        <w:contextualSpacing/>
        <w:jc w:val="both"/>
        <w:rPr>
          <w:b/>
        </w:rPr>
      </w:pPr>
    </w:p>
    <w:p w14:paraId="59B652AF" w14:textId="40BCBDB3" w:rsidR="00741992" w:rsidRDefault="00287076" w:rsidP="00365849">
      <w:pPr>
        <w:widowControl w:val="0"/>
        <w:contextualSpacing/>
        <w:jc w:val="both"/>
      </w:pPr>
      <w:r w:rsidRPr="00E92579">
        <w:rPr>
          <w:b/>
          <w:color w:val="FF0000"/>
          <w:highlight w:val="lightGray"/>
        </w:rPr>
        <w:t>Revised</w:t>
      </w:r>
      <w:r w:rsidRPr="00E92579">
        <w:rPr>
          <w:b/>
          <w:color w:val="FF0000"/>
        </w:rPr>
        <w:t xml:space="preserve"> </w:t>
      </w:r>
      <w:r w:rsidR="00F80C1F" w:rsidRPr="00365849">
        <w:rPr>
          <w:b/>
        </w:rPr>
        <w:t>Goals:</w:t>
      </w:r>
      <w:r w:rsidR="00F80C1F" w:rsidRPr="00365849">
        <w:t xml:space="preserve"> We propose </w:t>
      </w:r>
      <w:r w:rsidR="00F80C1F" w:rsidRPr="002D03EB">
        <w:rPr>
          <w:color w:val="FF0000"/>
          <w:highlight w:val="lightGray"/>
        </w:rPr>
        <w:t>to</w:t>
      </w:r>
      <w:r w:rsidR="002D03EB" w:rsidRPr="002D03EB">
        <w:rPr>
          <w:color w:val="FF0000"/>
          <w:highlight w:val="lightGray"/>
        </w:rPr>
        <w:t xml:space="preserve"> establish our network and provide pilot data within a </w:t>
      </w:r>
      <w:r w:rsidR="002635CF" w:rsidRPr="002D03EB">
        <w:rPr>
          <w:color w:val="FF0000"/>
          <w:highlight w:val="lightGray"/>
        </w:rPr>
        <w:t>2-year</w:t>
      </w:r>
      <w:r w:rsidR="002D03EB" w:rsidRPr="002D03EB">
        <w:rPr>
          <w:color w:val="FF0000"/>
          <w:highlight w:val="lightGray"/>
        </w:rPr>
        <w:t xml:space="preserve"> funding period</w:t>
      </w:r>
      <w:r w:rsidR="00194E50" w:rsidRPr="00194E50">
        <w:rPr>
          <w:color w:val="FF0000"/>
          <w:highlight w:val="lightGray"/>
        </w:rPr>
        <w:t>. Our plan is rooted in scientific and community engagement as key enabling aspects to building a sustainable network to study the developing pediatric nasal mucosa across the globe.</w:t>
      </w:r>
      <w:r w:rsidR="00FD4A00" w:rsidRPr="002D03EB">
        <w:rPr>
          <w:color w:val="FF0000"/>
        </w:rPr>
        <w:t xml:space="preserve"> </w:t>
      </w:r>
      <w:r w:rsidR="00051FDC" w:rsidRPr="00051FDC">
        <w:rPr>
          <w:b/>
        </w:rPr>
        <w:t>(Fig. 1)</w:t>
      </w:r>
      <w:r w:rsidR="00F80C1F" w:rsidRPr="00365849">
        <w:t xml:space="preserve">: </w:t>
      </w:r>
    </w:p>
    <w:p w14:paraId="000A2394" w14:textId="33F9E6E2" w:rsidR="00741992" w:rsidRDefault="00F80C1F" w:rsidP="00741992">
      <w:pPr>
        <w:widowControl w:val="0"/>
        <w:ind w:left="720"/>
        <w:contextualSpacing/>
        <w:jc w:val="both"/>
      </w:pPr>
      <w:r w:rsidRPr="00365849">
        <w:rPr>
          <w:b/>
        </w:rPr>
        <w:t>Goal</w:t>
      </w:r>
      <w:r w:rsidR="00FB3442">
        <w:rPr>
          <w:b/>
        </w:rPr>
        <w:t>-</w:t>
      </w:r>
      <w:r w:rsidRPr="00365849">
        <w:rPr>
          <w:b/>
        </w:rPr>
        <w:t xml:space="preserve">1) </w:t>
      </w:r>
      <w:r w:rsidR="005C07E6">
        <w:t>nucleate</w:t>
      </w:r>
      <w:r w:rsidRPr="00365849">
        <w:t xml:space="preserve"> a</w:t>
      </w:r>
      <w:r w:rsidR="008C0ECE">
        <w:t>n international</w:t>
      </w:r>
      <w:r w:rsidRPr="00365849">
        <w:t xml:space="preserve"> network of scientists dedicated to fostering a collaborative</w:t>
      </w:r>
      <w:r w:rsidR="008C0ECE">
        <w:t>,</w:t>
      </w:r>
      <w:r w:rsidR="00A03B20">
        <w:t xml:space="preserve"> equitable,</w:t>
      </w:r>
      <w:r w:rsidRPr="00365849">
        <w:t xml:space="preserve"> and multi-disciplinary scientific and analytical environment; </w:t>
      </w:r>
    </w:p>
    <w:p w14:paraId="435666D2" w14:textId="33211C70" w:rsidR="00741992" w:rsidRDefault="00F80C1F" w:rsidP="00741992">
      <w:pPr>
        <w:widowControl w:val="0"/>
        <w:ind w:left="720"/>
        <w:contextualSpacing/>
        <w:jc w:val="both"/>
      </w:pPr>
      <w:r w:rsidRPr="00365849">
        <w:rPr>
          <w:b/>
        </w:rPr>
        <w:t>Goal</w:t>
      </w:r>
      <w:r w:rsidR="00FB3442">
        <w:rPr>
          <w:b/>
        </w:rPr>
        <w:t>-</w:t>
      </w:r>
      <w:r w:rsidRPr="00365849">
        <w:rPr>
          <w:b/>
        </w:rPr>
        <w:t>2)</w:t>
      </w:r>
      <w:r w:rsidRPr="00365849">
        <w:t xml:space="preserve"> recruit </w:t>
      </w:r>
      <w:r w:rsidR="004B6C80" w:rsidRPr="00287076">
        <w:rPr>
          <w:color w:val="FF0000"/>
          <w:highlight w:val="lightGray"/>
        </w:rPr>
        <w:t>140</w:t>
      </w:r>
      <w:r w:rsidRPr="00365849">
        <w:t xml:space="preserve"> healthy children age</w:t>
      </w:r>
      <w:r w:rsidR="002635CF">
        <w:t>d</w:t>
      </w:r>
      <w:r w:rsidRPr="00365849">
        <w:t xml:space="preserve"> </w:t>
      </w:r>
      <w:r w:rsidRPr="00287076">
        <w:rPr>
          <w:highlight w:val="lightGray"/>
        </w:rPr>
        <w:t>1mo-</w:t>
      </w:r>
      <w:r w:rsidR="004B6C80" w:rsidRPr="00287076">
        <w:rPr>
          <w:color w:val="FF0000"/>
          <w:highlight w:val="lightGray"/>
        </w:rPr>
        <w:t>5</w:t>
      </w:r>
      <w:r w:rsidRPr="00287076">
        <w:rPr>
          <w:highlight w:val="lightGray"/>
        </w:rPr>
        <w:t>yr</w:t>
      </w:r>
      <w:r w:rsidR="003E42C2">
        <w:t xml:space="preserve">, </w:t>
      </w:r>
      <w:r w:rsidR="003E42C2" w:rsidRPr="003E42C2">
        <w:rPr>
          <w:color w:val="FF0000"/>
          <w:highlight w:val="lightGray"/>
        </w:rPr>
        <w:t xml:space="preserve">and acquire nasopharyngeal (for potential </w:t>
      </w:r>
      <w:proofErr w:type="spellStart"/>
      <w:r w:rsidR="003E42C2" w:rsidRPr="003E42C2">
        <w:rPr>
          <w:color w:val="FF0000"/>
          <w:highlight w:val="lightGray"/>
        </w:rPr>
        <w:t>scRNA</w:t>
      </w:r>
      <w:proofErr w:type="spellEnd"/>
      <w:r w:rsidR="003E42C2" w:rsidRPr="003E42C2">
        <w:rPr>
          <w:color w:val="FF0000"/>
          <w:highlight w:val="lightGray"/>
        </w:rPr>
        <w:t>-seq) and buccal (for SNP-based demultiplexing) swabs,</w:t>
      </w:r>
      <w:r w:rsidRPr="003E42C2">
        <w:rPr>
          <w:color w:val="FF0000"/>
        </w:rPr>
        <w:t xml:space="preserve"> </w:t>
      </w:r>
      <w:r w:rsidRPr="00365849">
        <w:t xml:space="preserve">through engaging with interested families of diverse ancestry and socioeconomic development in 7 cities </w:t>
      </w:r>
      <w:r w:rsidR="00995147">
        <w:t>in</w:t>
      </w:r>
      <w:r w:rsidRPr="00365849">
        <w:t xml:space="preserve"> </w:t>
      </w:r>
      <w:r w:rsidR="00995147">
        <w:t>5</w:t>
      </w:r>
      <w:r w:rsidRPr="00365849">
        <w:t xml:space="preserve"> co</w:t>
      </w:r>
      <w:r w:rsidR="00995147">
        <w:t>untries</w:t>
      </w:r>
      <w:r w:rsidRPr="00365849">
        <w:t xml:space="preserve">; </w:t>
      </w:r>
    </w:p>
    <w:p w14:paraId="4F67B013" w14:textId="5C62BA1E" w:rsidR="00741992" w:rsidRDefault="00F80C1F" w:rsidP="00741992">
      <w:pPr>
        <w:widowControl w:val="0"/>
        <w:ind w:left="720"/>
        <w:contextualSpacing/>
        <w:jc w:val="both"/>
      </w:pPr>
      <w:r w:rsidRPr="00365849">
        <w:rPr>
          <w:b/>
        </w:rPr>
        <w:t>Goal</w:t>
      </w:r>
      <w:r w:rsidR="00FB3442">
        <w:rPr>
          <w:b/>
        </w:rPr>
        <w:t>-</w:t>
      </w:r>
      <w:r w:rsidRPr="00365849">
        <w:rPr>
          <w:b/>
        </w:rPr>
        <w:t>3)</w:t>
      </w:r>
      <w:r w:rsidRPr="00365849">
        <w:t xml:space="preserve"> </w:t>
      </w:r>
      <w:r w:rsidR="00287076" w:rsidRPr="00287076">
        <w:rPr>
          <w:color w:val="FF0000"/>
          <w:highlight w:val="lightGray"/>
        </w:rPr>
        <w:t xml:space="preserve">begin to </w:t>
      </w:r>
      <w:r w:rsidR="007E7563">
        <w:rPr>
          <w:color w:val="FF0000"/>
          <w:highlight w:val="lightGray"/>
        </w:rPr>
        <w:t xml:space="preserve">establish the clinical, technical, and computational platforms to </w:t>
      </w:r>
      <w:r w:rsidR="00466C9E" w:rsidRPr="00287076">
        <w:rPr>
          <w:color w:val="FF0000"/>
          <w:highlight w:val="lightGray"/>
        </w:rPr>
        <w:t xml:space="preserve">equitably </w:t>
      </w:r>
      <w:r w:rsidRPr="00287076">
        <w:rPr>
          <w:color w:val="FF0000"/>
          <w:highlight w:val="lightGray"/>
        </w:rPr>
        <w:t>generate</w:t>
      </w:r>
      <w:r w:rsidRPr="004B6C80">
        <w:rPr>
          <w:color w:val="FF0000"/>
        </w:rPr>
        <w:t xml:space="preserve"> </w:t>
      </w:r>
      <w:r w:rsidRPr="00365849">
        <w:t>a</w:t>
      </w:r>
      <w:r w:rsidR="000135E0">
        <w:t>n</w:t>
      </w:r>
      <w:r w:rsidRPr="00365849">
        <w:t xml:space="preserve"> </w:t>
      </w:r>
      <w:proofErr w:type="spellStart"/>
      <w:r w:rsidRPr="00365849">
        <w:t>scRNA</w:t>
      </w:r>
      <w:proofErr w:type="spellEnd"/>
      <w:r w:rsidRPr="00365849">
        <w:t>-seq</w:t>
      </w:r>
      <w:r w:rsidR="00595453">
        <w:t xml:space="preserve"> </w:t>
      </w:r>
      <w:r w:rsidRPr="00365849">
        <w:t>global atlas of the nasopharynx from children</w:t>
      </w:r>
      <w:r w:rsidR="00402401">
        <w:t xml:space="preserve"> (</w:t>
      </w:r>
      <w:r w:rsidR="00402401" w:rsidRPr="00287076">
        <w:rPr>
          <w:color w:val="FF0000"/>
          <w:highlight w:val="lightGray"/>
        </w:rPr>
        <w:t>n=</w:t>
      </w:r>
      <w:r w:rsidR="00287076" w:rsidRPr="00287076">
        <w:rPr>
          <w:color w:val="FF0000"/>
          <w:highlight w:val="lightGray"/>
        </w:rPr>
        <w:t xml:space="preserve">5-10 </w:t>
      </w:r>
      <w:r w:rsidR="00B27482">
        <w:rPr>
          <w:color w:val="FF0000"/>
          <w:highlight w:val="lightGray"/>
        </w:rPr>
        <w:t xml:space="preserve">sequenced participants </w:t>
      </w:r>
      <w:r w:rsidR="00287076" w:rsidRPr="00287076">
        <w:rPr>
          <w:color w:val="FF0000"/>
          <w:highlight w:val="lightGray"/>
        </w:rPr>
        <w:t>per sit</w:t>
      </w:r>
      <w:r w:rsidR="00287076" w:rsidRPr="00B27482">
        <w:rPr>
          <w:color w:val="FF0000"/>
          <w:highlight w:val="lightGray"/>
        </w:rPr>
        <w:t>e</w:t>
      </w:r>
      <w:r w:rsidR="00B27482" w:rsidRPr="00B27482">
        <w:rPr>
          <w:color w:val="FF0000"/>
          <w:highlight w:val="lightGray"/>
        </w:rPr>
        <w:t xml:space="preserve"> by</w:t>
      </w:r>
      <w:r w:rsidR="002635CF">
        <w:rPr>
          <w:color w:val="FF0000"/>
          <w:highlight w:val="lightGray"/>
        </w:rPr>
        <w:t xml:space="preserve"> end of</w:t>
      </w:r>
      <w:r w:rsidR="00B27482" w:rsidRPr="00B27482">
        <w:rPr>
          <w:color w:val="FF0000"/>
          <w:highlight w:val="lightGray"/>
        </w:rPr>
        <w:t xml:space="preserve"> Year 2</w:t>
      </w:r>
      <w:r w:rsidR="00402401">
        <w:t>)</w:t>
      </w:r>
      <w:r w:rsidRPr="00365849">
        <w:t xml:space="preserve"> and the </w:t>
      </w:r>
      <w:r w:rsidRPr="00E92579">
        <w:rPr>
          <w:strike/>
          <w:color w:val="FF0000"/>
          <w:highlight w:val="lightGray"/>
        </w:rPr>
        <w:t>oral cavity of adolescents</w:t>
      </w:r>
      <w:r w:rsidR="00402401" w:rsidRPr="00E92579">
        <w:rPr>
          <w:strike/>
          <w:color w:val="FF0000"/>
          <w:highlight w:val="lightGray"/>
        </w:rPr>
        <w:t xml:space="preserve"> (n=</w:t>
      </w:r>
      <w:r w:rsidR="004B6C80" w:rsidRPr="00E92579">
        <w:rPr>
          <w:strike/>
          <w:color w:val="FF0000"/>
          <w:highlight w:val="lightGray"/>
        </w:rPr>
        <w:t>0</w:t>
      </w:r>
      <w:r w:rsidR="00402401" w:rsidRPr="00E92579">
        <w:rPr>
          <w:strike/>
          <w:color w:val="FF0000"/>
          <w:highlight w:val="lightGray"/>
        </w:rPr>
        <w:t>)</w:t>
      </w:r>
      <w:r w:rsidRPr="00365849">
        <w:t xml:space="preserve">; </w:t>
      </w:r>
    </w:p>
    <w:p w14:paraId="7B5CD0C7" w14:textId="26AAC8D6" w:rsidR="00741992" w:rsidRDefault="00F80C1F" w:rsidP="00741992">
      <w:pPr>
        <w:widowControl w:val="0"/>
        <w:ind w:left="720"/>
        <w:contextualSpacing/>
        <w:jc w:val="both"/>
      </w:pPr>
      <w:r w:rsidRPr="00365849">
        <w:rPr>
          <w:b/>
        </w:rPr>
        <w:t>Goal</w:t>
      </w:r>
      <w:r w:rsidR="00FB3442">
        <w:rPr>
          <w:b/>
        </w:rPr>
        <w:t>-</w:t>
      </w:r>
      <w:r w:rsidRPr="00365849">
        <w:rPr>
          <w:b/>
        </w:rPr>
        <w:t>4)</w:t>
      </w:r>
      <w:r w:rsidRPr="00365849">
        <w:t xml:space="preserve"> deeply analyze and annotate the cell types, subsets, and states present in the nasal </w:t>
      </w:r>
      <w:r w:rsidR="002B7DC7">
        <w:t xml:space="preserve">and oral </w:t>
      </w:r>
      <w:r w:rsidRPr="00365849">
        <w:t>mucosa</w:t>
      </w:r>
      <w:r w:rsidR="00A0585B">
        <w:t>,</w:t>
      </w:r>
      <w:r w:rsidRPr="00365849">
        <w:t xml:space="preserve"> and </w:t>
      </w:r>
      <w:r w:rsidR="00402401">
        <w:t xml:space="preserve">provide </w:t>
      </w:r>
      <w:r w:rsidR="00444198">
        <w:t xml:space="preserve">preliminary evidence for </w:t>
      </w:r>
      <w:r w:rsidRPr="00365849">
        <w:t xml:space="preserve">how the co-variates of </w:t>
      </w:r>
      <w:r w:rsidRPr="00287076">
        <w:rPr>
          <w:strike/>
          <w:color w:val="FF0000"/>
          <w:highlight w:val="lightGray"/>
        </w:rPr>
        <w:t>age</w:t>
      </w:r>
      <w:r w:rsidRPr="00365849">
        <w:t xml:space="preserve">, location, and ancestry influence </w:t>
      </w:r>
      <w:r w:rsidR="00A0585B">
        <w:t xml:space="preserve">cellular </w:t>
      </w:r>
      <w:r w:rsidRPr="00365849">
        <w:t xml:space="preserve">composition and </w:t>
      </w:r>
      <w:r w:rsidR="00A0585B">
        <w:t>phenotypes</w:t>
      </w:r>
      <w:r w:rsidRPr="00365849">
        <w:t xml:space="preserve">; </w:t>
      </w:r>
    </w:p>
    <w:p w14:paraId="60D42178" w14:textId="57E7DA88" w:rsidR="00BA2D4E" w:rsidRPr="00365849" w:rsidRDefault="00F80C1F" w:rsidP="00741992">
      <w:pPr>
        <w:widowControl w:val="0"/>
        <w:ind w:left="720"/>
        <w:contextualSpacing/>
        <w:jc w:val="both"/>
      </w:pPr>
      <w:r w:rsidRPr="00365849">
        <w:rPr>
          <w:b/>
        </w:rPr>
        <w:t>Goal</w:t>
      </w:r>
      <w:r w:rsidR="00FB3442">
        <w:rPr>
          <w:b/>
        </w:rPr>
        <w:t>-</w:t>
      </w:r>
      <w:r w:rsidRPr="00365849">
        <w:rPr>
          <w:b/>
        </w:rPr>
        <w:t xml:space="preserve">5) </w:t>
      </w:r>
      <w:r w:rsidRPr="00287076">
        <w:t>deploy</w:t>
      </w:r>
      <w:r w:rsidR="001034D4" w:rsidRPr="00287076">
        <w:t>/</w:t>
      </w:r>
      <w:r w:rsidRPr="00287076">
        <w:t xml:space="preserve">train </w:t>
      </w:r>
      <w:proofErr w:type="spellStart"/>
      <w:r w:rsidRPr="00287076">
        <w:t>scRNA</w:t>
      </w:r>
      <w:proofErr w:type="spellEnd"/>
      <w:r w:rsidRPr="00287076">
        <w:t>-seq experimental methods</w:t>
      </w:r>
      <w:r w:rsidRPr="00365849">
        <w:t>,</w:t>
      </w:r>
      <w:r w:rsidR="001034D4">
        <w:t xml:space="preserve"> share data,</w:t>
      </w:r>
      <w:r w:rsidRPr="00365849">
        <w:t xml:space="preserve"> and perform integrative analyses with other CZI Pediatrics and broader programs</w:t>
      </w:r>
      <w:proofErr w:type="gramStart"/>
      <w:r w:rsidRPr="00365849">
        <w:t>.</w:t>
      </w:r>
      <w:r w:rsidR="00ED1130">
        <w:t xml:space="preserve"> </w:t>
      </w:r>
      <w:r w:rsidRPr="00365849">
        <w:t xml:space="preserve"> </w:t>
      </w:r>
      <w:proofErr w:type="gramEnd"/>
    </w:p>
    <w:p w14:paraId="4514DEF2" w14:textId="77777777" w:rsidR="00BA2D4E" w:rsidRPr="00365849" w:rsidRDefault="00BA2D4E" w:rsidP="00365849">
      <w:pPr>
        <w:widowControl w:val="0"/>
        <w:contextualSpacing/>
        <w:jc w:val="both"/>
      </w:pPr>
    </w:p>
    <w:p w14:paraId="4CB9C866" w14:textId="33BD7454" w:rsidR="00BA2D4E" w:rsidRPr="00365849" w:rsidRDefault="00F80C1F" w:rsidP="00365849">
      <w:pPr>
        <w:widowControl w:val="0"/>
        <w:contextualSpacing/>
        <w:jc w:val="both"/>
      </w:pPr>
      <w:r w:rsidRPr="00365849">
        <w:rPr>
          <w:b/>
        </w:rPr>
        <w:t>Goal</w:t>
      </w:r>
      <w:r w:rsidR="00FB3442">
        <w:rPr>
          <w:b/>
        </w:rPr>
        <w:t>-</w:t>
      </w:r>
      <w:r w:rsidRPr="00365849">
        <w:rPr>
          <w:b/>
        </w:rPr>
        <w:t>1)</w:t>
      </w:r>
      <w:r w:rsidRPr="00365849">
        <w:t xml:space="preserve"> Our network is designed to ensure strong team </w:t>
      </w:r>
      <w:proofErr w:type="gramStart"/>
      <w:r w:rsidRPr="00365849">
        <w:t>science</w:t>
      </w:r>
      <w:r w:rsidR="00051FDC" w:rsidRPr="00051FDC">
        <w:rPr>
          <w:b/>
        </w:rPr>
        <w:t>(</w:t>
      </w:r>
      <w:proofErr w:type="gramEnd"/>
      <w:r w:rsidR="00051FDC" w:rsidRPr="00051FDC">
        <w:rPr>
          <w:b/>
        </w:rPr>
        <w:t>Fig. 1)</w:t>
      </w:r>
      <w:r w:rsidRPr="00365849">
        <w:t>. Our team is composed of 1</w:t>
      </w:r>
      <w:r w:rsidR="00F623C5">
        <w:t>1</w:t>
      </w:r>
      <w:r w:rsidRPr="00365849">
        <w:t xml:space="preserve"> co-P</w:t>
      </w:r>
      <w:r w:rsidR="005C07E6">
        <w:t>I</w:t>
      </w:r>
      <w:r w:rsidRPr="00365849">
        <w:t>s</w:t>
      </w:r>
      <w:r w:rsidR="005C07E6">
        <w:t>, welcoming new members to a</w:t>
      </w:r>
      <w:r w:rsidR="003E77A5">
        <w:t>n ongoing collaborative</w:t>
      </w:r>
      <w:r w:rsidR="005C07E6">
        <w:t xml:space="preserve"> core</w:t>
      </w:r>
      <w:r w:rsidR="00344225">
        <w:fldChar w:fldCharType="begin">
          <w:fldData xml:space="preserve">PEVuZE5vdGU+PENpdGU+PEF1dGhvcj5aaWVnbGVyPC9BdXRob3I+PFllYXI+MjAyMTwvWWVhcj48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</w:fldData>
        </w:fldChar>
      </w:r>
      <w:r w:rsidR="00344225">
        <w:instrText xml:space="preserve"> ADDIN EN.CITE </w:instrText>
      </w:r>
      <w:r w:rsidR="00344225">
        <w:fldChar w:fldCharType="begin">
          <w:fldData xml:space="preserve">PEVuZE5vdGU+PENpdGU+PEF1dGhvcj5aaWVnbGVyPC9BdXRob3I+PFllYXI+MjAyMTwvWWVhcj48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</w:fldData>
        </w:fldChar>
      </w:r>
      <w:r w:rsidR="00344225">
        <w:instrText xml:space="preserve"> ADDIN EN.CITE.DATA </w:instrText>
      </w:r>
      <w:r w:rsidR="00344225">
        <w:fldChar w:fldCharType="end"/>
      </w:r>
      <w:r w:rsidR="00344225">
        <w:fldChar w:fldCharType="separate"/>
      </w:r>
      <w:r w:rsidR="00344225" w:rsidRPr="00344225">
        <w:rPr>
          <w:noProof/>
          <w:vertAlign w:val="superscript"/>
        </w:rPr>
        <w:t>15,23</w:t>
      </w:r>
      <w:r w:rsidR="00344225">
        <w:fldChar w:fldCharType="end"/>
      </w:r>
      <w:r w:rsidR="005C07E6">
        <w:t>,</w:t>
      </w:r>
      <w:r w:rsidRPr="00365849">
        <w:t xml:space="preserve"> with </w:t>
      </w:r>
      <w:r w:rsidR="00217B03">
        <w:t xml:space="preserve">broad </w:t>
      </w:r>
      <w:r w:rsidRPr="00365849">
        <w:t>expertise including community-engaged researchers (n=7), pediatricians (n=</w:t>
      </w:r>
      <w:r w:rsidR="00F623C5">
        <w:t>4</w:t>
      </w:r>
      <w:r w:rsidRPr="00365849">
        <w:t>), single-cell biologists (n=</w:t>
      </w:r>
      <w:r w:rsidR="00F623C5">
        <w:t>4</w:t>
      </w:r>
      <w:r w:rsidRPr="00365849">
        <w:t xml:space="preserve">) and computational biologists (n=4). We have carefully integrated input </w:t>
      </w:r>
      <w:r w:rsidR="008F6EAE">
        <w:t>from</w:t>
      </w:r>
      <w:r w:rsidRPr="00365849">
        <w:t xml:space="preserve"> the extended </w:t>
      </w:r>
      <w:r w:rsidR="004C536A">
        <w:t>scientific groups</w:t>
      </w:r>
      <w:r w:rsidRPr="00365849">
        <w:t xml:space="preserve"> </w:t>
      </w:r>
      <w:r w:rsidR="004C536A">
        <w:t xml:space="preserve">each </w:t>
      </w:r>
      <w:r w:rsidR="00085BE4">
        <w:t>co-PI</w:t>
      </w:r>
      <w:r w:rsidRPr="00365849">
        <w:t xml:space="preserve"> represent</w:t>
      </w:r>
      <w:r w:rsidR="004C536A">
        <w:t xml:space="preserve">s </w:t>
      </w:r>
      <w:r w:rsidRPr="00365849">
        <w:t>to arrive at the current proposal</w:t>
      </w:r>
      <w:r w:rsidR="00085BE4">
        <w:t>;</w:t>
      </w:r>
      <w:r w:rsidRPr="00365849">
        <w:t xml:space="preserve"> reinforcing our regular interactions. We will interact through bi-weekly zoom meetings amongst co-P</w:t>
      </w:r>
      <w:r w:rsidR="00FB3442">
        <w:t>I</w:t>
      </w:r>
      <w:r w:rsidRPr="00365849">
        <w:t>s</w:t>
      </w:r>
      <w:r w:rsidR="00B03ADC">
        <w:t>, co-Is</w:t>
      </w:r>
      <w:r w:rsidRPr="00365849">
        <w:t xml:space="preserve"> and trainees, with a rotating focus on community engagement, sample acquisition, single-cell capture, data analysis/sharing, and publications. We have established a shared Google Drive</w:t>
      </w:r>
      <w:r w:rsidR="00217B03">
        <w:t xml:space="preserve"> and </w:t>
      </w:r>
      <w:proofErr w:type="spellStart"/>
      <w:r w:rsidR="00217B03">
        <w:t>github</w:t>
      </w:r>
      <w:proofErr w:type="spellEnd"/>
      <w:r w:rsidRPr="00365849">
        <w:t xml:space="preserve"> for sharing protocols and best practices, and a Slack channel where members from the network can interact in real time. We will deploy our established capacity</w:t>
      </w:r>
      <w:r w:rsidR="00EF52BF">
        <w:fldChar w:fldCharType="begin">
          <w:fldData xml:space="preserve">PEVuZE5vdGU+PENpdGU+PEF1dGhvcj5IdWdoZXM8L0F1dGhvcj48WWVhcj4yMDIwPC9ZZWFyPjxS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</w:fldData>
        </w:fldChar>
      </w:r>
      <w:r w:rsidR="00F37CEC">
        <w:instrText xml:space="preserve"> ADDIN EN.CITE </w:instrText>
      </w:r>
      <w:r w:rsidR="00F37CEC">
        <w:fldChar w:fldCharType="begin">
          <w:fldData xml:space="preserve">PEVuZE5vdGU+PENpdGU+PEF1dGhvcj5IdWdoZXM8L0F1dGhvcj48WWVhcj4yMDIwPC9ZZWFyPjxS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</w:fldData>
        </w:fldChar>
      </w:r>
      <w:r w:rsidR="00F37CEC">
        <w:instrText xml:space="preserve"> ADDIN EN.CITE.DATA </w:instrText>
      </w:r>
      <w:r w:rsidR="00F37CEC">
        <w:fldChar w:fldCharType="end"/>
      </w:r>
      <w:r w:rsidR="00EF52BF">
        <w:fldChar w:fldCharType="separate"/>
      </w:r>
      <w:r w:rsidR="00F37CEC" w:rsidRPr="00F37CEC">
        <w:rPr>
          <w:noProof/>
          <w:vertAlign w:val="superscript"/>
        </w:rPr>
        <w:t>24,25</w:t>
      </w:r>
      <w:r w:rsidR="00EF52BF">
        <w:fldChar w:fldCharType="end"/>
      </w:r>
      <w:r w:rsidRPr="00365849">
        <w:t xml:space="preserve"> of training and enabling </w:t>
      </w:r>
      <w:proofErr w:type="spellStart"/>
      <w:r w:rsidRPr="00365849">
        <w:t>scRNA</w:t>
      </w:r>
      <w:proofErr w:type="spellEnd"/>
      <w:r w:rsidRPr="00365849">
        <w:t xml:space="preserve">-seq capture globally to all sites during the </w:t>
      </w:r>
      <w:proofErr w:type="spellStart"/>
      <w:r w:rsidRPr="00365849">
        <w:t>scRNA</w:t>
      </w:r>
      <w:proofErr w:type="spellEnd"/>
      <w:r w:rsidRPr="00365849">
        <w:t>-seq pilot phase (0-</w:t>
      </w:r>
      <w:r w:rsidR="0052327E" w:rsidRPr="0052327E">
        <w:rPr>
          <w:color w:val="FF0000"/>
          <w:highlight w:val="lightGray"/>
        </w:rPr>
        <w:t>12</w:t>
      </w:r>
      <w:r w:rsidRPr="00365849">
        <w:t xml:space="preserve"> months). All resultant sequencing data and cell-by-gene matrices will be harmonized through data processing and normalization pipelines on a password-controlled Google Terra repository</w:t>
      </w:r>
      <w:r w:rsidR="00217B03">
        <w:t xml:space="preserve"> and a </w:t>
      </w:r>
      <w:proofErr w:type="spellStart"/>
      <w:r w:rsidR="00217B03">
        <w:t>cellxgene</w:t>
      </w:r>
      <w:proofErr w:type="spellEnd"/>
      <w:r w:rsidR="00217B03">
        <w:t xml:space="preserve"> virtual machine instance</w:t>
      </w:r>
      <w:r w:rsidRPr="00365849">
        <w:t xml:space="preserve"> for scientists from all sites to jointly analyze </w:t>
      </w:r>
      <w:proofErr w:type="spellStart"/>
      <w:r w:rsidRPr="00365849">
        <w:t>scRNA</w:t>
      </w:r>
      <w:proofErr w:type="spellEnd"/>
      <w:r w:rsidRPr="00365849">
        <w:t xml:space="preserve">-seq data.     </w:t>
      </w:r>
    </w:p>
    <w:p w14:paraId="0E49CCC5" w14:textId="77777777" w:rsidR="00BA2D4E" w:rsidRPr="00365849" w:rsidRDefault="00BA2D4E" w:rsidP="00365849">
      <w:pPr>
        <w:widowControl w:val="0"/>
        <w:contextualSpacing/>
        <w:jc w:val="both"/>
        <w:rPr>
          <w:b/>
        </w:rPr>
      </w:pPr>
    </w:p>
    <w:p w14:paraId="404161A1" w14:textId="191D1239" w:rsidR="00BA2D4E" w:rsidRPr="00365849" w:rsidRDefault="00F80C1F" w:rsidP="00365849">
      <w:pPr>
        <w:widowControl w:val="0"/>
        <w:contextualSpacing/>
        <w:jc w:val="both"/>
      </w:pPr>
      <w:r w:rsidRPr="00365849">
        <w:rPr>
          <w:b/>
        </w:rPr>
        <w:t>Goal</w:t>
      </w:r>
      <w:r w:rsidR="00FB3442">
        <w:rPr>
          <w:b/>
        </w:rPr>
        <w:t>-</w:t>
      </w:r>
      <w:r w:rsidRPr="00365849">
        <w:rPr>
          <w:b/>
        </w:rPr>
        <w:t xml:space="preserve">2) </w:t>
      </w:r>
      <w:r w:rsidR="00CE4E54">
        <w:t>All sites have demonstrated capacity</w:t>
      </w:r>
      <w:r w:rsidR="00147863">
        <w:t xml:space="preserve"> for recruitment of </w:t>
      </w:r>
      <w:r w:rsidR="00840B76">
        <w:t>pedi</w:t>
      </w:r>
      <w:r w:rsidR="00147863">
        <w:t xml:space="preserve">atric participants </w:t>
      </w:r>
      <w:r w:rsidR="00CE4E54">
        <w:t>and biobanking samples</w:t>
      </w:r>
      <w:r w:rsidR="00147863">
        <w:t>,</w:t>
      </w:r>
      <w:r w:rsidR="00CE4E54">
        <w:t xml:space="preserve"> including swab-based studies</w:t>
      </w:r>
      <w:r w:rsidR="00085BE4">
        <w:fldChar w:fldCharType="begin">
          <w:fldData xml:space="preserve">PEVuZE5vdGU+PENpdGU+PEF1dGhvcj5MaW5kc2V5PC9BdXRob3I+PFllYXI+MjAxOTwvWWVhcj48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</w:fldData>
        </w:fldChar>
      </w:r>
      <w:r w:rsidR="00F355AD">
        <w:instrText xml:space="preserve"> ADDIN EN.CITE </w:instrText>
      </w:r>
      <w:r w:rsidR="00F355AD">
        <w:fldChar w:fldCharType="begin">
          <w:fldData xml:space="preserve">PEVuZE5vdGU+PENpdGU+PEF1dGhvcj5MaW5kc2V5PC9BdXRob3I+PFllYXI+MjAxOTwvWWVhcj48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</w:fldData>
        </w:fldChar>
      </w:r>
      <w:r w:rsidR="00F355AD">
        <w:instrText xml:space="preserve"> ADDIN EN.CITE.DATA </w:instrText>
      </w:r>
      <w:r w:rsidR="00F355AD">
        <w:fldChar w:fldCharType="end"/>
      </w:r>
      <w:r w:rsidR="00085BE4">
        <w:fldChar w:fldCharType="separate"/>
      </w:r>
      <w:r w:rsidR="00F355AD" w:rsidRPr="00F355AD">
        <w:rPr>
          <w:noProof/>
          <w:vertAlign w:val="superscript"/>
        </w:rPr>
        <w:t>8,9,13,26-29</w:t>
      </w:r>
      <w:r w:rsidR="00085BE4">
        <w:fldChar w:fldCharType="end"/>
      </w:r>
      <w:r w:rsidR="00CE4E54">
        <w:t xml:space="preserve">. </w:t>
      </w:r>
      <w:r w:rsidR="00147863" w:rsidRPr="00365849">
        <w:t xml:space="preserve">We </w:t>
      </w:r>
      <w:r w:rsidR="00147863">
        <w:t>will</w:t>
      </w:r>
      <w:r w:rsidR="00147863" w:rsidRPr="00365849">
        <w:t xml:space="preserve"> recruit healthy children and </w:t>
      </w:r>
      <w:r w:rsidR="00147863">
        <w:t xml:space="preserve">engage </w:t>
      </w:r>
      <w:r w:rsidR="00147863" w:rsidRPr="00365849">
        <w:t>their families</w:t>
      </w:r>
      <w:r w:rsidR="00147863">
        <w:t xml:space="preserve"> by leveraging </w:t>
      </w:r>
      <w:r w:rsidR="00147863" w:rsidRPr="00365849">
        <w:t xml:space="preserve">expertise </w:t>
      </w:r>
      <w:r w:rsidR="00147863">
        <w:t xml:space="preserve">available </w:t>
      </w:r>
      <w:r w:rsidR="00147863" w:rsidRPr="00365849">
        <w:t xml:space="preserve">at all sites </w:t>
      </w:r>
      <w:r w:rsidR="00147863">
        <w:t>in</w:t>
      </w:r>
      <w:r w:rsidR="00147863" w:rsidRPr="00365849">
        <w:t xml:space="preserve"> effective community engagement </w:t>
      </w:r>
      <w:r w:rsidR="00147863">
        <w:t>including</w:t>
      </w:r>
      <w:r w:rsidR="00147863" w:rsidRPr="00365849">
        <w:t xml:space="preserve"> </w:t>
      </w:r>
      <w:r w:rsidR="00147863">
        <w:t>discussion</w:t>
      </w:r>
      <w:r w:rsidR="00147863" w:rsidRPr="00365849">
        <w:t xml:space="preserve"> </w:t>
      </w:r>
      <w:r w:rsidR="00147863">
        <w:t>regarding</w:t>
      </w:r>
      <w:r w:rsidR="00147863" w:rsidRPr="00365849">
        <w:t xml:space="preserve"> the importance of </w:t>
      </w:r>
      <w:r w:rsidR="00147863">
        <w:t>medical</w:t>
      </w:r>
      <w:r w:rsidR="00147863" w:rsidRPr="00365849">
        <w:t xml:space="preserve"> research</w:t>
      </w:r>
      <w:r w:rsidR="00147863">
        <w:t>.</w:t>
      </w:r>
      <w:r w:rsidR="00CD0D06">
        <w:t xml:space="preserve"> </w:t>
      </w:r>
      <w:r w:rsidR="00CD0D06" w:rsidRPr="00963703">
        <w:rPr>
          <w:u w:val="single"/>
        </w:rPr>
        <w:t xml:space="preserve">We will </w:t>
      </w:r>
      <w:r w:rsidRPr="00963703">
        <w:rPr>
          <w:u w:val="single"/>
        </w:rPr>
        <w:t>capture self-reported ancestry (race</w:t>
      </w:r>
      <w:r w:rsidR="008F6EAE" w:rsidRPr="00963703">
        <w:rPr>
          <w:u w:val="single"/>
        </w:rPr>
        <w:t>/</w:t>
      </w:r>
      <w:r w:rsidRPr="00963703">
        <w:rPr>
          <w:u w:val="single"/>
        </w:rPr>
        <w:t xml:space="preserve">ethnicity), social determinants of health </w:t>
      </w:r>
      <w:r w:rsidR="00160DDD" w:rsidRPr="00963703">
        <w:rPr>
          <w:u w:val="single"/>
        </w:rPr>
        <w:t>(</w:t>
      </w:r>
      <w:r w:rsidR="00CD0D06" w:rsidRPr="00963703">
        <w:rPr>
          <w:u w:val="single"/>
        </w:rPr>
        <w:t>e.g.</w:t>
      </w:r>
      <w:r w:rsidRPr="00963703">
        <w:rPr>
          <w:u w:val="single"/>
        </w:rPr>
        <w:t xml:space="preserve"> food security</w:t>
      </w:r>
      <w:r w:rsidR="00160DDD" w:rsidRPr="00963703">
        <w:rPr>
          <w:u w:val="single"/>
        </w:rPr>
        <w:t>)</w:t>
      </w:r>
      <w:r w:rsidRPr="00963703">
        <w:rPr>
          <w:u w:val="single"/>
        </w:rPr>
        <w:t xml:space="preserve">, potential environmental exposures of significance </w:t>
      </w:r>
      <w:r w:rsidR="00160DDD" w:rsidRPr="00963703">
        <w:rPr>
          <w:u w:val="single"/>
        </w:rPr>
        <w:t>(</w:t>
      </w:r>
      <w:r w:rsidR="00CD0D06" w:rsidRPr="00963703">
        <w:rPr>
          <w:u w:val="single"/>
        </w:rPr>
        <w:t>e.g.</w:t>
      </w:r>
      <w:r w:rsidRPr="00963703">
        <w:rPr>
          <w:u w:val="single"/>
        </w:rPr>
        <w:t xml:space="preserve"> household smoking statu</w:t>
      </w:r>
      <w:r w:rsidRPr="002635CF">
        <w:rPr>
          <w:color w:val="000000" w:themeColor="text1"/>
          <w:u w:val="single"/>
        </w:rPr>
        <w:t>s</w:t>
      </w:r>
      <w:r w:rsidR="00160DDD" w:rsidRPr="002635CF">
        <w:rPr>
          <w:color w:val="000000" w:themeColor="text1"/>
          <w:u w:val="single"/>
        </w:rPr>
        <w:t>)</w:t>
      </w:r>
      <w:r w:rsidR="00326686" w:rsidRPr="002635CF">
        <w:rPr>
          <w:color w:val="000000" w:themeColor="text1"/>
          <w:u w:val="single"/>
        </w:rPr>
        <w:t>,</w:t>
      </w:r>
      <w:r w:rsidR="00326686" w:rsidRPr="002635CF">
        <w:rPr>
          <w:color w:val="000000" w:themeColor="text1"/>
          <w:highlight w:val="lightGray"/>
          <w:u w:val="single"/>
        </w:rPr>
        <w:t xml:space="preserve"> </w:t>
      </w:r>
      <w:r w:rsidR="00326686" w:rsidRPr="002635CF">
        <w:rPr>
          <w:color w:val="FF0000"/>
          <w:highlight w:val="lightGray"/>
          <w:u w:val="single"/>
        </w:rPr>
        <w:t>and history of allergic phenomena (food allergy, seasonal rhinitis, or mild intermittent asthma)</w:t>
      </w:r>
      <w:r w:rsidRPr="002635CF">
        <w:rPr>
          <w:color w:val="FF0000"/>
          <w:highlight w:val="lightGray"/>
        </w:rPr>
        <w:t>. Exclusion criteria will</w:t>
      </w:r>
      <w:r w:rsidR="00160DDD" w:rsidRPr="002635CF">
        <w:rPr>
          <w:color w:val="FF0000"/>
          <w:highlight w:val="lightGray"/>
        </w:rPr>
        <w:t xml:space="preserve"> be standardized and</w:t>
      </w:r>
      <w:r w:rsidRPr="002635CF">
        <w:rPr>
          <w:color w:val="FF0000"/>
          <w:highlight w:val="lightGray"/>
        </w:rPr>
        <w:t xml:space="preserve"> include </w:t>
      </w:r>
      <w:r w:rsidR="00AD2E2D" w:rsidRPr="002635CF">
        <w:rPr>
          <w:color w:val="FF0000"/>
          <w:highlight w:val="lightGray"/>
        </w:rPr>
        <w:t xml:space="preserve">acute respiratory illness, current antibiotic usage, </w:t>
      </w:r>
      <w:r w:rsidRPr="002635CF">
        <w:rPr>
          <w:color w:val="FF0000"/>
          <w:highlight w:val="lightGray"/>
        </w:rPr>
        <w:t>premature birth, persistent asthma,</w:t>
      </w:r>
      <w:r w:rsidR="00AD2E2D" w:rsidRPr="002635CF">
        <w:rPr>
          <w:color w:val="FF0000"/>
          <w:highlight w:val="lightGray"/>
        </w:rPr>
        <w:t xml:space="preserve"> chronic lung disease,</w:t>
      </w:r>
      <w:r w:rsidRPr="002635CF">
        <w:rPr>
          <w:color w:val="FF0000"/>
          <w:highlight w:val="lightGray"/>
        </w:rPr>
        <w:t xml:space="preserve"> </w:t>
      </w:r>
      <w:r w:rsidR="002635CF" w:rsidRPr="002635CF">
        <w:rPr>
          <w:color w:val="FF0000"/>
          <w:highlight w:val="lightGray"/>
        </w:rPr>
        <w:t>autoimmune</w:t>
      </w:r>
      <w:r w:rsidR="00AD2E2D" w:rsidRPr="002635CF">
        <w:rPr>
          <w:color w:val="FF0000"/>
          <w:highlight w:val="lightGray"/>
        </w:rPr>
        <w:t xml:space="preserve"> disease, sickle cell anemia, immunodeficiency, and history of malignancy</w:t>
      </w:r>
      <w:r w:rsidRPr="002635CF">
        <w:rPr>
          <w:color w:val="FF0000"/>
          <w:highlight w:val="lightGray"/>
        </w:rPr>
        <w:t>.</w:t>
      </w:r>
      <w:r w:rsidRPr="002635CF">
        <w:rPr>
          <w:color w:val="FF0000"/>
        </w:rPr>
        <w:t xml:space="preserve"> </w:t>
      </w:r>
      <w:r w:rsidR="005C07E6">
        <w:t>Based on our recent and ongoing work profiling adult nasopharyngeal cells</w:t>
      </w:r>
      <w:r w:rsidR="005C07E6">
        <w:fldChar w:fldCharType="begin"/>
      </w:r>
      <w:r w:rsidR="005C07E6">
        <w:instrText xml:space="preserve"> ADDIN EN.CITE &lt;EndNote&gt;&lt;Cite&gt;&lt;Author&gt;Ziegler&lt;/Author&gt;&lt;Year&gt;2021&lt;/Year&gt;&lt;RecNum&gt;1134&lt;/RecNum&gt;&lt;DisplayText&gt;&lt;style face="superscript"&gt;15&lt;/style&gt;&lt;/DisplayText&gt;&lt;record&gt;&lt;rec-number&gt;1134&lt;/rec-number&gt;&lt;foreign-keys&gt;&lt;key app="EN" db-id="fvdz9aerbszwvnew9t8v0w05dz2detve0de2" timestamp="1614458486"&gt;1134&lt;/key&gt;&lt;/foreign-keys&gt;&lt;ref-type name="Journal Article"&gt;17&lt;/ref-type&gt;&lt;contributors&gt;&lt;authors&gt;&lt;author&gt;Ziegler, C. G. K.&lt;/author&gt;&lt;author&gt;Miao, V. N.&lt;/author&gt;&lt;author&gt;Owings, A. H.&lt;/author&gt;&lt;author&gt;Navia, A. W.&lt;/author&gt;&lt;author&gt;Tang, Y.&lt;/author&gt;&lt;author&gt;Bromley, J. D.&lt;/author&gt;&lt;author&gt;Lotfy, P.&lt;/author&gt;&lt;author&gt;Sloan, M.&lt;/author&gt;&lt;author&gt;Laird, H.&lt;/author&gt;&lt;author&gt;Williams, H. B.&lt;/author&gt;&lt;author&gt;George, M.&lt;/author&gt;&lt;author&gt;Drake, R. S.&lt;/author&gt;&lt;author&gt;Christian, T.&lt;/author&gt;&lt;author&gt;Parker, A.&lt;/author&gt;&lt;author&gt;Sindel, C. B.&lt;/author&gt;&lt;author&gt;Burger, M. W.&lt;/author&gt;&lt;author&gt;Pride, Y.&lt;/author&gt;&lt;author&gt;Hasan, M.&lt;/author&gt;&lt;author&gt;Abraham, G. E.&lt;/author&gt;&lt;author&gt;Senitko, M.&lt;/author&gt;&lt;author&gt;Robinson, T. O.&lt;/author&gt;&lt;author&gt;Shalek, A. K.&lt;/author&gt;&lt;author&gt;Glover, S. C.&lt;/author&gt;&lt;author&gt;Horwitz, B. H.&lt;/author&gt;&lt;author&gt;Ordovas-Montanes, J.&lt;/author&gt;&lt;/authors&gt;&lt;/contributors&gt;&lt;titles&gt;&lt;title&gt;Impaired local intrinsic immunity to SARS-CoV-2 infection in severe COVID-19&lt;/title&gt;&lt;secondary-title&gt;bioRxiv&lt;/secondary-title&gt;&lt;/titles&gt;&lt;periodical&gt;&lt;full-title&gt;bioRxiv&lt;/full-title&gt;&lt;/periodical&gt;&lt;edition&gt;2021/02/24&lt;/edition&gt;&lt;dates&gt;&lt;year&gt;2021&lt;/year&gt;&lt;pub-dates&gt;&lt;date&gt;Feb 20&lt;/date&gt;&lt;/pub-dates&gt;&lt;/dates&gt;&lt;accession-num&gt;33619488&lt;/accession-num&gt;&lt;urls&gt;&lt;related-urls&gt;&lt;url&gt;https://www.ncbi.nlm.nih.gov/pubmed/33619488&lt;/url&gt;&lt;/related-urls&gt;&lt;/urls&gt;&lt;custom2&gt;PMC7899452&lt;/custom2&gt;&lt;electronic-resource-num&gt;10.1101/2021.02.20.431155&lt;/electronic-resource-num&gt;&lt;/record&gt;&lt;/Cite&gt;&lt;/EndNote&gt;</w:instrText>
      </w:r>
      <w:r w:rsidR="005C07E6">
        <w:fldChar w:fldCharType="separate"/>
      </w:r>
      <w:r w:rsidR="005C07E6" w:rsidRPr="005C07E6">
        <w:rPr>
          <w:noProof/>
          <w:vertAlign w:val="superscript"/>
        </w:rPr>
        <w:t>15</w:t>
      </w:r>
      <w:r w:rsidR="005C07E6">
        <w:fldChar w:fldCharType="end"/>
      </w:r>
      <w:r w:rsidR="005C07E6">
        <w:t>, we</w:t>
      </w:r>
      <w:r w:rsidRPr="00365849">
        <w:t xml:space="preserve"> will sample and viably cryopreserve nasopharyngeal</w:t>
      </w:r>
      <w:r w:rsidR="00EF52BF">
        <w:t xml:space="preserve"> </w:t>
      </w:r>
      <w:r w:rsidRPr="009700B6">
        <w:rPr>
          <w:strike/>
          <w:color w:val="FF0000"/>
          <w:highlight w:val="lightGray"/>
        </w:rPr>
        <w:t>and buccal swab</w:t>
      </w:r>
      <w:r w:rsidR="00EF52BF" w:rsidRPr="009700B6">
        <w:rPr>
          <w:strike/>
          <w:color w:val="FF0000"/>
          <w:highlight w:val="lightGray"/>
        </w:rPr>
        <w:t>s</w:t>
      </w:r>
      <w:r w:rsidRPr="009700B6">
        <w:rPr>
          <w:color w:val="FF0000"/>
        </w:rPr>
        <w:t xml:space="preserve"> </w:t>
      </w:r>
      <w:r w:rsidRPr="00365849">
        <w:t xml:space="preserve">from 20 children </w:t>
      </w:r>
      <w:r w:rsidR="000A1A3D" w:rsidRPr="000A1A3D">
        <w:rPr>
          <w:color w:val="FF0000"/>
          <w:highlight w:val="lightGray"/>
        </w:rPr>
        <w:t>spanning</w:t>
      </w:r>
      <w:r w:rsidRPr="00365849">
        <w:t xml:space="preserve"> </w:t>
      </w:r>
      <w:r w:rsidR="004B18B9" w:rsidRPr="004B18B9">
        <w:rPr>
          <w:color w:val="FF0000"/>
          <w:highlight w:val="lightGray"/>
        </w:rPr>
        <w:t>2</w:t>
      </w:r>
      <w:r w:rsidRPr="00365849">
        <w:t xml:space="preserve"> age</w:t>
      </w:r>
      <w:r w:rsidR="00C747D7">
        <w:t>-</w:t>
      </w:r>
      <w:r w:rsidR="00204117">
        <w:t>brackets</w:t>
      </w:r>
      <w:r w:rsidRPr="00365849">
        <w:t xml:space="preserve"> (1 month-2 years(infants), 2-</w:t>
      </w:r>
      <w:r w:rsidR="004B18B9">
        <w:t>5</w:t>
      </w:r>
      <w:r w:rsidRPr="00365849">
        <w:t xml:space="preserve"> years(young child), </w:t>
      </w:r>
      <w:r w:rsidR="004B18B9" w:rsidRPr="004B18B9">
        <w:rPr>
          <w:strike/>
          <w:color w:val="FF0000"/>
          <w:highlight w:val="lightGray"/>
        </w:rPr>
        <w:t>5</w:t>
      </w:r>
      <w:r w:rsidRPr="004B18B9">
        <w:rPr>
          <w:strike/>
          <w:color w:val="FF0000"/>
          <w:highlight w:val="lightGray"/>
        </w:rPr>
        <w:t>-12 years(child) and 12-18 years(adolescent)</w:t>
      </w:r>
      <w:r w:rsidR="00204117">
        <w:t>)</w:t>
      </w:r>
      <w:r w:rsidRPr="00365849">
        <w:t xml:space="preserve"> for a total of </w:t>
      </w:r>
      <w:r w:rsidR="004B18B9" w:rsidRPr="004B18B9">
        <w:rPr>
          <w:color w:val="FF0000"/>
          <w:highlight w:val="lightGray"/>
        </w:rPr>
        <w:t>20</w:t>
      </w:r>
      <w:r w:rsidRPr="00365849">
        <w:t xml:space="preserve"> participants and </w:t>
      </w:r>
      <w:r w:rsidR="00FE189F" w:rsidRPr="00FE189F">
        <w:rPr>
          <w:color w:val="FF0000"/>
          <w:highlight w:val="lightGray"/>
        </w:rPr>
        <w:t>20</w:t>
      </w:r>
      <w:r w:rsidRPr="00365849">
        <w:t xml:space="preserve"> </w:t>
      </w:r>
      <w:r w:rsidR="0060397B" w:rsidRPr="0060397B">
        <w:rPr>
          <w:color w:val="FF0000"/>
          <w:highlight w:val="lightGray"/>
        </w:rPr>
        <w:t xml:space="preserve">potential </w:t>
      </w:r>
      <w:proofErr w:type="spellStart"/>
      <w:r w:rsidR="0060397B" w:rsidRPr="0060397B">
        <w:rPr>
          <w:color w:val="FF0000"/>
          <w:highlight w:val="lightGray"/>
        </w:rPr>
        <w:t>scRNA</w:t>
      </w:r>
      <w:proofErr w:type="spellEnd"/>
      <w:r w:rsidR="0060397B" w:rsidRPr="0060397B">
        <w:rPr>
          <w:color w:val="FF0000"/>
          <w:highlight w:val="lightGray"/>
        </w:rPr>
        <w:t>-seq</w:t>
      </w:r>
      <w:r w:rsidR="0060397B">
        <w:t xml:space="preserve"> </w:t>
      </w:r>
      <w:r w:rsidRPr="00365849">
        <w:t>samples per site.</w:t>
      </w:r>
      <w:r w:rsidR="00EF52BF">
        <w:t xml:space="preserve"> We will also take one additional buccal swab for immediate RNA preservation and bulk RNA-seq.</w:t>
      </w:r>
      <w:r w:rsidRPr="00365849">
        <w:t xml:space="preserve"> </w:t>
      </w:r>
      <w:r w:rsidRPr="00C03D72">
        <w:rPr>
          <w:u w:val="single"/>
        </w:rPr>
        <w:t xml:space="preserve">We have validated that our cryopreservation pipeline does not eliminate any cell types found in fresh healthy nasal swabs, and furthermore allows </w:t>
      </w:r>
      <w:r w:rsidR="00C03D72" w:rsidRPr="00C03D72">
        <w:rPr>
          <w:u w:val="single"/>
        </w:rPr>
        <w:t xml:space="preserve">us to resolve </w:t>
      </w:r>
      <w:r w:rsidRPr="00C03D72">
        <w:rPr>
          <w:u w:val="single"/>
        </w:rPr>
        <w:t>disease-specific biology</w:t>
      </w:r>
      <w:r w:rsidR="00C03D72" w:rsidRPr="00C03D72">
        <w:rPr>
          <w:u w:val="single"/>
        </w:rPr>
        <w:t xml:space="preserve"> with ~15 samples per group</w:t>
      </w:r>
      <w:r w:rsidR="00EF52BF" w:rsidRPr="00C03D72">
        <w:rPr>
          <w:u w:val="single"/>
        </w:rPr>
        <w:fldChar w:fldCharType="begin"/>
      </w:r>
      <w:r w:rsidR="00F37CEC" w:rsidRPr="00C03D72">
        <w:rPr>
          <w:u w:val="single"/>
        </w:rPr>
        <w:instrText xml:space="preserve"> ADDIN EN.CITE &lt;EndNote&gt;&lt;Cite&gt;&lt;Author&gt;Ziegler&lt;/Author&gt;&lt;Year&gt;2021&lt;/Year&gt;&lt;RecNum&gt;1134&lt;/RecNum&gt;&lt;DisplayText&gt;&lt;style face="superscript"&gt;15&lt;/style&gt;&lt;/DisplayText&gt;&lt;record&gt;&lt;rec-number&gt;1134&lt;/rec-number&gt;&lt;foreign-keys&gt;&lt;key app="EN" db-id="fvdz9aerbszwvnew9t8v0w05dz2detve0de2" timestamp="1614458486"&gt;1134&lt;/key&gt;&lt;/foreign-keys&gt;&lt;ref-type name="Journal Article"&gt;17&lt;/ref-type&gt;&lt;contributors&gt;&lt;authors&gt;&lt;author&gt;Ziegler, C. G. K.&lt;/author&gt;&lt;author&gt;Miao, V. N.&lt;/author&gt;&lt;author&gt;Owings, A. H.&lt;/author&gt;&lt;author&gt;Navia, A. W.&lt;/author&gt;&lt;author&gt;Tang, Y.&lt;/author&gt;&lt;author&gt;Bromley, J. D.&lt;/author&gt;&lt;author&gt;Lotfy, P.&lt;/author&gt;&lt;author&gt;Sloan, M.&lt;/author&gt;&lt;author&gt;Laird, H.&lt;/author&gt;&lt;author&gt;Williams, H. B.&lt;/author&gt;&lt;author&gt;George, M.&lt;/author&gt;&lt;author&gt;Drake, R. S.&lt;/author&gt;&lt;author&gt;Christian, T.&lt;/author&gt;&lt;author&gt;Parker, A.&lt;/author&gt;&lt;author&gt;Sindel, C. B.&lt;/author&gt;&lt;author&gt;Burger, M. W.&lt;/author&gt;&lt;author&gt;Pride, Y.&lt;/author&gt;&lt;author&gt;Hasan, M.&lt;/author&gt;&lt;author&gt;Abraham, G. E.&lt;/author&gt;&lt;author&gt;Senitko, M.&lt;/author&gt;&lt;author&gt;Robinson, T. O.&lt;/author&gt;&lt;author&gt;Shalek, A. K.&lt;/author&gt;&lt;author&gt;Glover, S. C.&lt;/author&gt;&lt;author&gt;Horwitz, B. H.&lt;/author&gt;&lt;author&gt;Ordovas-Montanes, J.&lt;/author&gt;&lt;/authors&gt;&lt;/contributors&gt;&lt;titles&gt;&lt;title&gt;Impaired local intrinsic immunity to SARS-CoV-2 infection in severe COVID-19&lt;/title&gt;&lt;secondary-title&gt;bioRxiv&lt;/secondary-title&gt;&lt;/titles&gt;&lt;periodical&gt;&lt;full-title&gt;bioRxiv&lt;/full-title&gt;&lt;/periodical&gt;&lt;edition&gt;2021/02/24&lt;/edition&gt;&lt;dates&gt;&lt;year&gt;2021&lt;/year&gt;&lt;pub-dates&gt;&lt;date&gt;Feb 20&lt;/date&gt;&lt;/pub-dates&gt;&lt;/dates&gt;&lt;accession-num&gt;33619488&lt;/accession-num&gt;&lt;urls&gt;&lt;related-urls&gt;&lt;url&gt;https://www.ncbi.nlm.nih.gov/pubmed/33619488&lt;/url&gt;&lt;/related-urls&gt;&lt;/urls&gt;&lt;custom2&gt;PMC7899452&lt;/custom2&gt;&lt;electronic-resource-num&gt;10.1101/2021.02.20.431155&lt;/electronic-resource-num&gt;&lt;/record&gt;&lt;/Cite&gt;&lt;/EndNote&gt;</w:instrText>
      </w:r>
      <w:r w:rsidR="00EF52BF" w:rsidRPr="00C03D72">
        <w:rPr>
          <w:u w:val="single"/>
        </w:rPr>
        <w:fldChar w:fldCharType="separate"/>
      </w:r>
      <w:r w:rsidR="00F37CEC" w:rsidRPr="00C03D72">
        <w:rPr>
          <w:noProof/>
          <w:u w:val="single"/>
          <w:vertAlign w:val="superscript"/>
        </w:rPr>
        <w:t>15</w:t>
      </w:r>
      <w:r w:rsidR="00EF52BF" w:rsidRPr="00C03D72">
        <w:rPr>
          <w:u w:val="single"/>
        </w:rPr>
        <w:fldChar w:fldCharType="end"/>
      </w:r>
      <w:r w:rsidRPr="00365849">
        <w:t xml:space="preserve">. </w:t>
      </w:r>
      <w:r w:rsidR="008F6EAE">
        <w:t>In Boston</w:t>
      </w:r>
      <w:r w:rsidRPr="00365849">
        <w:t>,</w:t>
      </w:r>
      <w:r w:rsidR="008F6EAE">
        <w:t xml:space="preserve"> MA,</w:t>
      </w:r>
      <w:r w:rsidRPr="00365849">
        <w:t xml:space="preserve"> we will perform further extension of our fresh vs. frozen comparison (n=10) and share this as a resource with CZI </w:t>
      </w:r>
      <w:r w:rsidR="00C03D72">
        <w:t>P</w:t>
      </w:r>
      <w:r w:rsidRPr="00365849">
        <w:t xml:space="preserve">ediatric networks. This sampling strategy allows for </w:t>
      </w:r>
      <w:r w:rsidRPr="00365849">
        <w:lastRenderedPageBreak/>
        <w:t>single-cell processing and capture efficiencies by batching samples</w:t>
      </w:r>
      <w:r w:rsidR="00EF52BF">
        <w:t xml:space="preserve"> and demultiplexing based on natural genetic variation</w:t>
      </w:r>
      <w:r w:rsidR="00EF52BF">
        <w:fldChar w:fldCharType="begin">
          <w:fldData xml:space="preserve">PEVuZE5vdGU+PENpdGU+PEF1dGhvcj5LYW5nPC9BdXRob3I+PFllYXI+MjAxODwvWWVhcj48UmVj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</w:fldData>
        </w:fldChar>
      </w:r>
      <w:r w:rsidR="00F355AD">
        <w:instrText xml:space="preserve"> ADDIN EN.CITE </w:instrText>
      </w:r>
      <w:r w:rsidR="00F355AD">
        <w:fldChar w:fldCharType="begin">
          <w:fldData xml:space="preserve">PEVuZE5vdGU+PENpdGU+PEF1dGhvcj5LYW5nPC9BdXRob3I+PFllYXI+MjAxODwvWWVhcj48UmVj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</w:fldData>
        </w:fldChar>
      </w:r>
      <w:r w:rsidR="00F355AD">
        <w:instrText xml:space="preserve"> ADDIN EN.CITE.DATA </w:instrText>
      </w:r>
      <w:r w:rsidR="00F355AD">
        <w:fldChar w:fldCharType="end"/>
      </w:r>
      <w:r w:rsidR="00EF52BF">
        <w:fldChar w:fldCharType="separate"/>
      </w:r>
      <w:r w:rsidR="00F355AD" w:rsidRPr="00F355AD">
        <w:rPr>
          <w:noProof/>
          <w:vertAlign w:val="superscript"/>
        </w:rPr>
        <w:t>30,31</w:t>
      </w:r>
      <w:r w:rsidR="00EF52BF">
        <w:fldChar w:fldCharType="end"/>
      </w:r>
      <w:r w:rsidRPr="00365849">
        <w:t xml:space="preserve">. </w:t>
      </w:r>
      <w:r w:rsidR="00C06C25" w:rsidRPr="00305E69">
        <w:rPr>
          <w:color w:val="FF0000"/>
          <w:highlight w:val="lightGray"/>
        </w:rPr>
        <w:t>In the current initial stage of the study</w:t>
      </w:r>
      <w:r w:rsidR="00305E69">
        <w:rPr>
          <w:color w:val="FF0000"/>
        </w:rPr>
        <w:t>,</w:t>
      </w:r>
      <w:r w:rsidR="00C06C25" w:rsidRPr="00305E69">
        <w:rPr>
          <w:color w:val="FF0000"/>
        </w:rPr>
        <w:t xml:space="preserve"> </w:t>
      </w:r>
      <w:r w:rsidR="00C06C25">
        <w:rPr>
          <w:u w:val="single"/>
        </w:rPr>
        <w:t>w</w:t>
      </w:r>
      <w:del w:id="0" w:author="Bruce Horwitz" w:date="2021-07-26T11:59:00Z">
        <w:r w:rsidRPr="00444198" w:rsidDel="00C06C25">
          <w:rPr>
            <w:u w:val="single"/>
          </w:rPr>
          <w:delText>W</w:delText>
        </w:r>
      </w:del>
      <w:r w:rsidRPr="00444198">
        <w:rPr>
          <w:u w:val="single"/>
        </w:rPr>
        <w:t>e will profile nasopharyngeal swabs (</w:t>
      </w:r>
      <w:r w:rsidRPr="00D940EF">
        <w:rPr>
          <w:color w:val="FF0000"/>
          <w:highlight w:val="lightGray"/>
          <w:u w:val="single"/>
        </w:rPr>
        <w:t>n=</w:t>
      </w:r>
      <w:r w:rsidR="00D940EF" w:rsidRPr="00D940EF">
        <w:rPr>
          <w:color w:val="FF0000"/>
          <w:highlight w:val="lightGray"/>
          <w:u w:val="single"/>
        </w:rPr>
        <w:t>5-to-10</w:t>
      </w:r>
      <w:r w:rsidRPr="00444198">
        <w:rPr>
          <w:u w:val="single"/>
        </w:rPr>
        <w:t xml:space="preserve">) </w:t>
      </w:r>
      <w:del w:id="1" w:author="Bruce Horwitz" w:date="2021-07-26T11:59:00Z">
        <w:r w:rsidRPr="00444198" w:rsidDel="00C06C25">
          <w:rPr>
            <w:u w:val="single"/>
          </w:rPr>
          <w:delText>and oral mucosal (</w:delText>
        </w:r>
        <w:r w:rsidRPr="00D940EF" w:rsidDel="00C06C25">
          <w:rPr>
            <w:color w:val="FF0000"/>
            <w:highlight w:val="lightGray"/>
            <w:u w:val="single"/>
          </w:rPr>
          <w:delText>n=</w:delText>
        </w:r>
        <w:r w:rsidR="00D940EF" w:rsidRPr="00D940EF" w:rsidDel="00C06C25">
          <w:rPr>
            <w:color w:val="FF0000"/>
            <w:highlight w:val="lightGray"/>
            <w:u w:val="single"/>
          </w:rPr>
          <w:delText>0</w:delText>
        </w:r>
        <w:r w:rsidRPr="00D940EF" w:rsidDel="00C06C25">
          <w:rPr>
            <w:color w:val="FF0000"/>
            <w:highlight w:val="lightGray"/>
            <w:u w:val="single"/>
          </w:rPr>
          <w:delText xml:space="preserve"> adolescen</w:delText>
        </w:r>
        <w:r w:rsidRPr="00444198" w:rsidDel="00C06C25">
          <w:rPr>
            <w:u w:val="single"/>
          </w:rPr>
          <w:delText xml:space="preserve">t) </w:delText>
        </w:r>
      </w:del>
      <w:r w:rsidRPr="00444198">
        <w:rPr>
          <w:u w:val="single"/>
        </w:rPr>
        <w:t>swabs</w:t>
      </w:r>
      <w:r w:rsidR="00C06C25">
        <w:rPr>
          <w:u w:val="single"/>
        </w:rPr>
        <w:t xml:space="preserve"> from each site</w:t>
      </w:r>
      <w:r w:rsidRPr="00444198">
        <w:rPr>
          <w:u w:val="single"/>
        </w:rPr>
        <w:t xml:space="preserve"> by </w:t>
      </w:r>
      <w:proofErr w:type="spellStart"/>
      <w:r w:rsidR="008F6EAE" w:rsidRPr="00444198">
        <w:rPr>
          <w:u w:val="single"/>
        </w:rPr>
        <w:t>scRNA</w:t>
      </w:r>
      <w:proofErr w:type="spellEnd"/>
      <w:r w:rsidR="008F6EAE" w:rsidRPr="00444198">
        <w:rPr>
          <w:u w:val="single"/>
        </w:rPr>
        <w:t>-seq</w:t>
      </w:r>
      <w:r w:rsidRPr="00365849">
        <w:t>, with the capacity to scale based on our tiered</w:t>
      </w:r>
      <w:r w:rsidR="00FB3442">
        <w:t xml:space="preserve"> </w:t>
      </w:r>
      <w:r w:rsidRPr="00365849">
        <w:rPr>
          <w:b/>
        </w:rPr>
        <w:t>Tissue Resource</w:t>
      </w:r>
      <w:r w:rsidRPr="00365849">
        <w:t>. Healthy participants</w:t>
      </w:r>
      <w:r w:rsidR="006431EA">
        <w:t xml:space="preserve"> representative of their communities (</w:t>
      </w:r>
      <w:r w:rsidR="006431EA" w:rsidRPr="006431EA">
        <w:rPr>
          <w:b/>
        </w:rPr>
        <w:t>Ancestral Diversity Table</w:t>
      </w:r>
      <w:r w:rsidR="006431EA">
        <w:t>)</w:t>
      </w:r>
      <w:r w:rsidRPr="00365849">
        <w:t xml:space="preserve"> will be recruite</w:t>
      </w:r>
      <w:r w:rsidR="006431EA">
        <w:t>d during well-child visits, vaccination clinics, household visits, and/or emergency visits</w:t>
      </w:r>
      <w:r w:rsidRPr="00365849">
        <w:t xml:space="preserve"> at 7 sites </w:t>
      </w:r>
      <w:r w:rsidR="00995147">
        <w:t>in 5 countrie</w:t>
      </w:r>
      <w:r w:rsidR="006431EA">
        <w:t>s</w:t>
      </w:r>
      <w:r w:rsidRPr="00365849">
        <w:t>:</w:t>
      </w:r>
    </w:p>
    <w:p w14:paraId="274B42F1" w14:textId="5195A999" w:rsidR="00BA2D4E" w:rsidRPr="00365849" w:rsidRDefault="00F80C1F" w:rsidP="00365849">
      <w:pPr>
        <w:widowControl w:val="0"/>
        <w:numPr>
          <w:ilvl w:val="0"/>
          <w:numId w:val="2"/>
        </w:numPr>
        <w:contextualSpacing/>
        <w:jc w:val="both"/>
      </w:pPr>
      <w:r w:rsidRPr="00365849">
        <w:rPr>
          <w:b/>
        </w:rPr>
        <w:t>Boston, MA, USA</w:t>
      </w:r>
    </w:p>
    <w:p w14:paraId="0D53EF25" w14:textId="1CD0580F" w:rsidR="00BA2D4E" w:rsidRPr="00C03D72" w:rsidRDefault="00F80C1F" w:rsidP="00365849">
      <w:pPr>
        <w:widowControl w:val="0"/>
        <w:numPr>
          <w:ilvl w:val="0"/>
          <w:numId w:val="2"/>
        </w:numPr>
        <w:contextualSpacing/>
        <w:jc w:val="both"/>
      </w:pPr>
      <w:r w:rsidRPr="00365849">
        <w:rPr>
          <w:b/>
        </w:rPr>
        <w:t>Chelsea, MA, USA</w:t>
      </w:r>
    </w:p>
    <w:p w14:paraId="7FCF08E5" w14:textId="4DB97ED7" w:rsidR="00C03D72" w:rsidRPr="00365849" w:rsidRDefault="00C03D72" w:rsidP="00C03D72">
      <w:pPr>
        <w:widowControl w:val="0"/>
        <w:numPr>
          <w:ilvl w:val="0"/>
          <w:numId w:val="2"/>
        </w:numPr>
        <w:contextualSpacing/>
        <w:jc w:val="both"/>
      </w:pPr>
      <w:r w:rsidRPr="00365849">
        <w:rPr>
          <w:b/>
        </w:rPr>
        <w:t>Dhaka, Bangladesh</w:t>
      </w:r>
      <w:r w:rsidRPr="00365849">
        <w:t xml:space="preserve"> </w:t>
      </w:r>
    </w:p>
    <w:p w14:paraId="680A1EE1" w14:textId="54BE95E2" w:rsidR="00BA2D4E" w:rsidRPr="00365849" w:rsidRDefault="00F80C1F" w:rsidP="00365849">
      <w:pPr>
        <w:widowControl w:val="0"/>
        <w:numPr>
          <w:ilvl w:val="0"/>
          <w:numId w:val="2"/>
        </w:numPr>
        <w:contextualSpacing/>
        <w:jc w:val="both"/>
      </w:pPr>
      <w:r w:rsidRPr="00365849">
        <w:rPr>
          <w:b/>
        </w:rPr>
        <w:t>Jackson, MS, USA</w:t>
      </w:r>
    </w:p>
    <w:p w14:paraId="674F7FAB" w14:textId="615B0B13" w:rsidR="00BA2D4E" w:rsidRDefault="00F80C1F" w:rsidP="00365849">
      <w:pPr>
        <w:widowControl w:val="0"/>
        <w:numPr>
          <w:ilvl w:val="0"/>
          <w:numId w:val="2"/>
        </w:numPr>
        <w:contextualSpacing/>
        <w:jc w:val="both"/>
      </w:pPr>
      <w:r w:rsidRPr="00365849">
        <w:rPr>
          <w:b/>
        </w:rPr>
        <w:t>Kolkata, India</w:t>
      </w:r>
      <w:r w:rsidRPr="00365849">
        <w:t xml:space="preserve"> </w:t>
      </w:r>
    </w:p>
    <w:p w14:paraId="7CC4CC90" w14:textId="7C1EA05A" w:rsidR="00C03D72" w:rsidRPr="00365849" w:rsidRDefault="00C03D72" w:rsidP="00C03D72">
      <w:pPr>
        <w:widowControl w:val="0"/>
        <w:numPr>
          <w:ilvl w:val="0"/>
          <w:numId w:val="2"/>
        </w:numPr>
        <w:contextualSpacing/>
        <w:jc w:val="both"/>
      </w:pPr>
      <w:r w:rsidRPr="006431EA">
        <w:rPr>
          <w:b/>
        </w:rPr>
        <w:t>Nassau, The Bahamas</w:t>
      </w:r>
      <w:r>
        <w:t xml:space="preserve"> </w:t>
      </w:r>
    </w:p>
    <w:p w14:paraId="3FA26045" w14:textId="417116E6" w:rsidR="00BA2D4E" w:rsidRDefault="00F80C1F" w:rsidP="000D0478">
      <w:pPr>
        <w:widowControl w:val="0"/>
        <w:numPr>
          <w:ilvl w:val="0"/>
          <w:numId w:val="2"/>
        </w:numPr>
        <w:spacing w:after="120"/>
        <w:contextualSpacing/>
        <w:jc w:val="both"/>
      </w:pPr>
      <w:proofErr w:type="spellStart"/>
      <w:r w:rsidRPr="00365849">
        <w:rPr>
          <w:b/>
        </w:rPr>
        <w:t>Serrekunda</w:t>
      </w:r>
      <w:proofErr w:type="spellEnd"/>
      <w:r w:rsidRPr="00365849">
        <w:rPr>
          <w:b/>
        </w:rPr>
        <w:t>, The Gambia</w:t>
      </w:r>
      <w:r w:rsidRPr="00365849">
        <w:t xml:space="preserve"> </w:t>
      </w:r>
    </w:p>
    <w:p w14:paraId="2A884129" w14:textId="77777777" w:rsidR="003A2D8D" w:rsidRPr="00365849" w:rsidRDefault="003A2D8D" w:rsidP="003A2D8D">
      <w:pPr>
        <w:widowControl w:val="0"/>
        <w:spacing w:after="120"/>
        <w:contextualSpacing/>
        <w:jc w:val="both"/>
      </w:pPr>
    </w:p>
    <w:p w14:paraId="31C0FCCF" w14:textId="3F878738" w:rsidR="00BA2D4E" w:rsidRPr="00365849" w:rsidRDefault="00F80C1F" w:rsidP="00365849">
      <w:pPr>
        <w:widowControl w:val="0"/>
        <w:contextualSpacing/>
        <w:jc w:val="both"/>
      </w:pPr>
      <w:r w:rsidRPr="00365849">
        <w:rPr>
          <w:b/>
        </w:rPr>
        <w:t>Goal</w:t>
      </w:r>
      <w:r w:rsidR="00FB3442">
        <w:rPr>
          <w:b/>
        </w:rPr>
        <w:t>-</w:t>
      </w:r>
      <w:r w:rsidRPr="00365849">
        <w:rPr>
          <w:b/>
        </w:rPr>
        <w:t xml:space="preserve">3) </w:t>
      </w:r>
      <w:r w:rsidR="00466C9E" w:rsidRPr="00A03B20">
        <w:rPr>
          <w:u w:val="single"/>
        </w:rPr>
        <w:t xml:space="preserve">We strongly believe that the </w:t>
      </w:r>
      <w:r w:rsidR="00D5413E">
        <w:rPr>
          <w:u w:val="single"/>
        </w:rPr>
        <w:t>pursuit of</w:t>
      </w:r>
      <w:r w:rsidR="00466C9E" w:rsidRPr="00A03B20">
        <w:rPr>
          <w:u w:val="single"/>
        </w:rPr>
        <w:t xml:space="preserve"> scientific knowledge</w:t>
      </w:r>
      <w:r w:rsidR="002878C4">
        <w:rPr>
          <w:u w:val="single"/>
        </w:rPr>
        <w:t xml:space="preserve"> is a human right</w:t>
      </w:r>
      <w:r w:rsidR="00537A95">
        <w:rPr>
          <w:u w:val="single"/>
        </w:rPr>
        <w:fldChar w:fldCharType="begin"/>
      </w:r>
      <w:r w:rsidR="00F355AD">
        <w:rPr>
          <w:u w:val="single"/>
        </w:rPr>
        <w:instrText xml:space="preserve"> ADDIN EN.CITE &lt;EndNote&gt;&lt;Cite&gt;&lt;Author&gt;Wyndham&lt;/Author&gt;&lt;Year&gt;2018&lt;/Year&gt;&lt;RecNum&gt;1157&lt;/RecNum&gt;&lt;DisplayText&gt;&lt;style face="superscript"&gt;32&lt;/style&gt;&lt;/DisplayText&gt;&lt;record&gt;&lt;rec-number&gt;1157&lt;/rec-number&gt;&lt;foreign-keys&gt;&lt;key app="EN" db-id="fvdz9aerbszwvnew9t8v0w05dz2detve0de2" timestamp="1616417655"&gt;1157&lt;/key&gt;&lt;/foreign-keys&gt;&lt;ref-type name="Journal Article"&gt;17&lt;/ref-type&gt;&lt;contributors&gt;&lt;authors&gt;&lt;author&gt;Wyndham, J. M.&lt;/author&gt;&lt;author&gt;Vitullo, M. W.&lt;/author&gt;&lt;/authors&gt;&lt;/contributors&gt;&lt;auth-address&gt;Jessica M. Wyndham is director of the Scientific Responsibility, Human Rights and Law Program at the American Association for the Advancement of Science, Washington, DC, USA. jwyndham@aaas.org.&amp;#xD;Margaret Weigers Vitullo is the deputy director of the American Sociological Association, Washington, DC, USA. mvitullo@asanet.org.&lt;/auth-address&gt;&lt;titles&gt;&lt;title&gt;Define the human right to science&lt;/title&gt;&lt;secondary-title&gt;Science&lt;/secondary-title&gt;&lt;/titles&gt;&lt;periodical&gt;&lt;full-title&gt;Science&lt;/full-title&gt;&lt;abbr-1&gt;Science&lt;/abbr-1&gt;&lt;abbr-2&gt;Science&lt;/abbr-2&gt;&lt;/periodical&gt;&lt;pages&gt;975&lt;/pages&gt;&lt;volume&gt;362&lt;/volume&gt;&lt;number&gt;6418&lt;/number&gt;&lt;edition&gt;2018/12/01&lt;/edition&gt;&lt;keywords&gt;&lt;keyword&gt;*Human Rights&lt;/keyword&gt;&lt;keyword&gt;*Science&lt;/keyword&gt;&lt;/keywords&gt;&lt;dates&gt;&lt;year&gt;2018&lt;/year&gt;&lt;pub-dates&gt;&lt;date&gt;Nov 30&lt;/date&gt;&lt;/pub-dates&gt;&lt;/dates&gt;&lt;isbn&gt;1095-9203 (Electronic)&amp;#xD;0036-8075 (Linking)&lt;/isbn&gt;&lt;accession-num&gt;30498101&lt;/accession-num&gt;&lt;urls&gt;&lt;related-urls&gt;&lt;url&gt;https://www.ncbi.nlm.nih.gov/pubmed/30498101&lt;/url&gt;&lt;/related-urls&gt;&lt;/urls&gt;&lt;electronic-resource-num&gt;10.1126/science.aaw1467&lt;/electronic-resource-num&gt;&lt;/record&gt;&lt;/Cite&gt;&lt;/EndNote&gt;</w:instrText>
      </w:r>
      <w:r w:rsidR="00537A95">
        <w:rPr>
          <w:u w:val="single"/>
        </w:rPr>
        <w:fldChar w:fldCharType="separate"/>
      </w:r>
      <w:r w:rsidR="00F355AD" w:rsidRPr="00F355AD">
        <w:rPr>
          <w:noProof/>
          <w:u w:val="single"/>
          <w:vertAlign w:val="superscript"/>
        </w:rPr>
        <w:t>32</w:t>
      </w:r>
      <w:r w:rsidR="00537A95">
        <w:rPr>
          <w:u w:val="single"/>
        </w:rPr>
        <w:fldChar w:fldCharType="end"/>
      </w:r>
      <w:r w:rsidR="002878C4">
        <w:rPr>
          <w:u w:val="single"/>
        </w:rPr>
        <w:t xml:space="preserve"> and</w:t>
      </w:r>
      <w:r w:rsidR="00466C9E" w:rsidRPr="00A03B20">
        <w:rPr>
          <w:u w:val="single"/>
        </w:rPr>
        <w:t xml:space="preserve"> should be equitably distributed </w:t>
      </w:r>
      <w:r w:rsidR="00A03B20">
        <w:rPr>
          <w:u w:val="single"/>
        </w:rPr>
        <w:t>worldwide</w:t>
      </w:r>
      <w:r w:rsidR="00537A95">
        <w:rPr>
          <w:u w:val="single"/>
        </w:rPr>
        <w:fldChar w:fldCharType="begin">
          <w:fldData xml:space="preserve">PEVuZE5vdGU+PENpdGU+PEF1dGhvcj5NYWp1bWRlcjwvQXV0aG9yPjxZZWFyPjIwMjA8L1llYXI+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</w:fldData>
        </w:fldChar>
      </w:r>
      <w:r w:rsidR="00F37CEC">
        <w:rPr>
          <w:u w:val="single"/>
        </w:rPr>
        <w:instrText xml:space="preserve"> ADDIN EN.CITE </w:instrText>
      </w:r>
      <w:r w:rsidR="00F37CEC">
        <w:rPr>
          <w:u w:val="single"/>
        </w:rPr>
        <w:fldChar w:fldCharType="begin">
          <w:fldData xml:space="preserve">PEVuZE5vdGU+PENpdGU+PEF1dGhvcj5NYWp1bWRlcjwvQXV0aG9yPjxZZWFyPjIwMjA8L1llYXI+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</w:fldData>
        </w:fldChar>
      </w:r>
      <w:r w:rsidR="00F37CEC">
        <w:rPr>
          <w:u w:val="single"/>
        </w:rPr>
        <w:instrText xml:space="preserve"> ADDIN EN.CITE.DATA </w:instrText>
      </w:r>
      <w:r w:rsidR="00F37CEC">
        <w:rPr>
          <w:u w:val="single"/>
        </w:rPr>
      </w:r>
      <w:r w:rsidR="00F37CEC">
        <w:rPr>
          <w:u w:val="single"/>
        </w:rPr>
        <w:fldChar w:fldCharType="end"/>
      </w:r>
      <w:r w:rsidR="00537A95">
        <w:rPr>
          <w:u w:val="single"/>
        </w:rPr>
      </w:r>
      <w:r w:rsidR="00537A95">
        <w:rPr>
          <w:u w:val="single"/>
        </w:rPr>
        <w:fldChar w:fldCharType="separate"/>
      </w:r>
      <w:r w:rsidR="00F37CEC" w:rsidRPr="00F37CEC">
        <w:rPr>
          <w:noProof/>
          <w:u w:val="single"/>
          <w:vertAlign w:val="superscript"/>
        </w:rPr>
        <w:t>23</w:t>
      </w:r>
      <w:r w:rsidR="00537A95">
        <w:rPr>
          <w:u w:val="single"/>
        </w:rPr>
        <w:fldChar w:fldCharType="end"/>
      </w:r>
      <w:r w:rsidR="00466C9E" w:rsidRPr="00A03B20">
        <w:t>.</w:t>
      </w:r>
      <w:r w:rsidR="00466C9E">
        <w:t xml:space="preserve"> </w:t>
      </w:r>
      <w:r w:rsidRPr="00365849">
        <w:t xml:space="preserve">All participating sites have demonstrated expertise in conducting transcriptomic </w:t>
      </w:r>
      <w:proofErr w:type="gramStart"/>
      <w:r w:rsidRPr="00365849">
        <w:t>studies</w:t>
      </w:r>
      <w:r w:rsidR="009D1D49" w:rsidRPr="00760346">
        <w:rPr>
          <w:b/>
        </w:rPr>
        <w:t>(</w:t>
      </w:r>
      <w:proofErr w:type="gramEnd"/>
      <w:r w:rsidR="009D1D49" w:rsidRPr="00760346">
        <w:rPr>
          <w:b/>
        </w:rPr>
        <w:t>Figs. 2-5)</w:t>
      </w:r>
      <w:r w:rsidRPr="00365849">
        <w:t xml:space="preserve"> </w:t>
      </w:r>
      <w:r w:rsidR="00944CA2">
        <w:t>and/</w:t>
      </w:r>
      <w:r w:rsidRPr="00365849">
        <w:t xml:space="preserve">or have established a plan to enhance capacity. </w:t>
      </w:r>
      <w:r w:rsidR="00C0646C">
        <w:t>S</w:t>
      </w:r>
      <w:r w:rsidRPr="00365849">
        <w:t>cientists in each city will perform dissociation of cells</w:t>
      </w:r>
      <w:r w:rsidR="00EF52BF">
        <w:fldChar w:fldCharType="begin"/>
      </w:r>
      <w:r w:rsidR="00F37CEC">
        <w:instrText xml:space="preserve"> ADDIN EN.CITE &lt;EndNote&gt;&lt;Cite&gt;&lt;Author&gt;Ziegler&lt;/Author&gt;&lt;Year&gt;2021&lt;/Year&gt;&lt;RecNum&gt;1134&lt;/RecNum&gt;&lt;DisplayText&gt;&lt;style face="superscript"&gt;15&lt;/style&gt;&lt;/DisplayText&gt;&lt;record&gt;&lt;rec-number&gt;1134&lt;/rec-number&gt;&lt;foreign-keys&gt;&lt;key app="EN" db-id="fvdz9aerbszwvnew9t8v0w05dz2detve0de2" timestamp="1614458486"&gt;1134&lt;/key&gt;&lt;/foreign-keys&gt;&lt;ref-type name="Journal Article"&gt;17&lt;/ref-type&gt;&lt;contributors&gt;&lt;authors&gt;&lt;author&gt;Ziegler, C. G. K.&lt;/author&gt;&lt;author&gt;Miao, V. N.&lt;/author&gt;&lt;author&gt;Owings, A. H.&lt;/author&gt;&lt;author&gt;Navia, A. W.&lt;/author&gt;&lt;author&gt;Tang, Y.&lt;/author&gt;&lt;author&gt;Bromley, J. D.&lt;/author&gt;&lt;author&gt;Lotfy, P.&lt;/author&gt;&lt;author&gt;Sloan, M.&lt;/author&gt;&lt;author&gt;Laird, H.&lt;/author&gt;&lt;author&gt;Williams, H. B.&lt;/author&gt;&lt;author&gt;George, M.&lt;/author&gt;&lt;author&gt;Drake, R. S.&lt;/author&gt;&lt;author&gt;Christian, T.&lt;/author&gt;&lt;author&gt;Parker, A.&lt;/author&gt;&lt;author&gt;Sindel, C. B.&lt;/author&gt;&lt;author&gt;Burger, M. W.&lt;/author&gt;&lt;author&gt;Pride, Y.&lt;/author&gt;&lt;author&gt;Hasan, M.&lt;/author&gt;&lt;author&gt;Abraham, G. E.&lt;/author&gt;&lt;author&gt;Senitko, M.&lt;/author&gt;&lt;author&gt;Robinson, T. O.&lt;/author&gt;&lt;author&gt;Shalek, A. K.&lt;/author&gt;&lt;author&gt;Glover, S. C.&lt;/author&gt;&lt;author&gt;Horwitz, B. H.&lt;/author&gt;&lt;author&gt;Ordovas-Montanes, J.&lt;/author&gt;&lt;/authors&gt;&lt;/contributors&gt;&lt;titles&gt;&lt;title&gt;Impaired local intrinsic immunity to SARS-CoV-2 infection in severe COVID-19&lt;/title&gt;&lt;secondary-title&gt;bioRxiv&lt;/secondary-title&gt;&lt;/titles&gt;&lt;periodical&gt;&lt;full-title&gt;bioRxiv&lt;/full-title&gt;&lt;/periodical&gt;&lt;edition&gt;2021/02/24&lt;/edition&gt;&lt;dates&gt;&lt;year&gt;2021&lt;/year&gt;&lt;pub-dates&gt;&lt;date&gt;Feb 20&lt;/date&gt;&lt;/pub-dates&gt;&lt;/dates&gt;&lt;accession-num&gt;33619488&lt;/accession-num&gt;&lt;urls&gt;&lt;related-urls&gt;&lt;url&gt;https://www.ncbi.nlm.nih.gov/pubmed/33619488&lt;/url&gt;&lt;/related-urls&gt;&lt;/urls&gt;&lt;custom2&gt;PMC7899452&lt;/custom2&gt;&lt;electronic-resource-num&gt;10.1101/2021.02.20.431155&lt;/electronic-resource-num&gt;&lt;/record&gt;&lt;/Cite&gt;&lt;/EndNote&gt;</w:instrText>
      </w:r>
      <w:r w:rsidR="00EF52BF">
        <w:fldChar w:fldCharType="separate"/>
      </w:r>
      <w:r w:rsidR="00F37CEC" w:rsidRPr="00F37CEC">
        <w:rPr>
          <w:noProof/>
          <w:vertAlign w:val="superscript"/>
        </w:rPr>
        <w:t>15</w:t>
      </w:r>
      <w:r w:rsidR="00EF52BF">
        <w:fldChar w:fldCharType="end"/>
      </w:r>
      <w:r w:rsidRPr="00365849">
        <w:t xml:space="preserve"> from nasopharyngeal swabs and massively-parallel </w:t>
      </w:r>
      <w:proofErr w:type="spellStart"/>
      <w:r w:rsidRPr="00365849">
        <w:t>scRNA</w:t>
      </w:r>
      <w:proofErr w:type="spellEnd"/>
      <w:r w:rsidRPr="00365849">
        <w:t>-seq capture by either Seq-Well S</w:t>
      </w:r>
      <w:r w:rsidRPr="00365849">
        <w:rPr>
          <w:vertAlign w:val="superscript"/>
        </w:rPr>
        <w:t>3</w:t>
      </w:r>
      <w:r w:rsidRPr="00365849">
        <w:t xml:space="preserve"> and 10X Genomics 3’ V3.1. Due to the cost-effectiveness and rapid </w:t>
      </w:r>
      <w:r w:rsidR="00E82FB9">
        <w:t>deployment</w:t>
      </w:r>
      <w:r w:rsidRPr="00365849">
        <w:t xml:space="preserve"> of Seq-Well, which requires limited peripherals, we will enable local single-cell capture and library preparation capacity at all sites through the sharing of Seq-Well devices</w:t>
      </w:r>
      <w:r w:rsidR="000D0FB7">
        <w:t>/</w:t>
      </w:r>
      <w:r w:rsidRPr="00365849">
        <w:t>reagents and on-site training, as demonstrated previously</w:t>
      </w:r>
      <w:r w:rsidR="00944CA2">
        <w:t>.</w:t>
      </w:r>
      <w:r w:rsidRPr="00365849">
        <w:t xml:space="preserve"> </w:t>
      </w:r>
      <w:r w:rsidR="00944CA2">
        <w:t>F</w:t>
      </w:r>
      <w:r w:rsidRPr="00365849">
        <w:t>or sites capable of running 10X, each site will select the most appropriate approach, given personnel</w:t>
      </w:r>
      <w:r w:rsidR="00443879">
        <w:t>/</w:t>
      </w:r>
      <w:r w:rsidRPr="00365849">
        <w:t xml:space="preserve">experimental constraints. These techniques </w:t>
      </w:r>
      <w:r w:rsidR="005E3ED0">
        <w:t xml:space="preserve">are comparable in </w:t>
      </w:r>
      <w:r w:rsidR="00443879">
        <w:t>resolving</w:t>
      </w:r>
      <w:r w:rsidRPr="00365849">
        <w:t xml:space="preserve"> matched cell types, subsets and states</w:t>
      </w:r>
      <w:r w:rsidR="004F7A3F">
        <w:t xml:space="preserve"> in direct comparison studies</w:t>
      </w:r>
      <w:r w:rsidR="00534CCC">
        <w:fldChar w:fldCharType="begin">
          <w:fldData xml:space="preserve">PEVuZE5vdGU+PENpdGU+PEF1dGhvcj5IdWdoZXM8L0F1dGhvcj48WWVhcj4yMDIwPC9ZZWFyPjxS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</w:fldData>
        </w:fldChar>
      </w:r>
      <w:r w:rsidR="00F355AD">
        <w:instrText xml:space="preserve"> ADDIN EN.CITE </w:instrText>
      </w:r>
      <w:r w:rsidR="00F355AD">
        <w:fldChar w:fldCharType="begin">
          <w:fldData xml:space="preserve">PEVuZE5vdGU+PENpdGU+PEF1dGhvcj5IdWdoZXM8L0F1dGhvcj48WWVhcj4yMDIwPC9ZZWFyPjxS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</w:fldData>
        </w:fldChar>
      </w:r>
      <w:r w:rsidR="00F355AD">
        <w:instrText xml:space="preserve"> ADDIN EN.CITE.DATA </w:instrText>
      </w:r>
      <w:r w:rsidR="00F355AD">
        <w:fldChar w:fldCharType="end"/>
      </w:r>
      <w:r w:rsidR="00534CCC">
        <w:fldChar w:fldCharType="separate"/>
      </w:r>
      <w:r w:rsidR="00F355AD" w:rsidRPr="00F355AD">
        <w:rPr>
          <w:noProof/>
          <w:vertAlign w:val="superscript"/>
        </w:rPr>
        <w:t>24,33</w:t>
      </w:r>
      <w:r w:rsidR="00534CCC">
        <w:fldChar w:fldCharType="end"/>
      </w:r>
      <w:r w:rsidRPr="00365849">
        <w:t>. Seq-Well arrays will be loaded with individual participant samples. 10X Genomics channels will be loaded with three participant samples and SNP-based de</w:t>
      </w:r>
      <w:r w:rsidR="00443879">
        <w:t>multiplexing</w:t>
      </w:r>
      <w:r w:rsidRPr="00365849">
        <w:t xml:space="preserve"> (jointly</w:t>
      </w:r>
      <w:r w:rsidR="000D0FB7">
        <w:t>-</w:t>
      </w:r>
      <w:r w:rsidRPr="00365849">
        <w:t xml:space="preserve">collected bulk RNA-seq </w:t>
      </w:r>
      <w:r w:rsidR="006341C4">
        <w:t>from additional oral swab</w:t>
      </w:r>
      <w:r w:rsidRPr="00365849">
        <w:t xml:space="preserve">) will </w:t>
      </w:r>
      <w:r w:rsidR="00443879">
        <w:t>be employed;</w:t>
      </w:r>
      <w:r w:rsidRPr="00365849">
        <w:t xml:space="preserve"> as shown previously</w:t>
      </w:r>
      <w:r w:rsidR="00534CCC">
        <w:fldChar w:fldCharType="begin">
          <w:fldData xml:space="preserve">PEVuZE5vdGU+PENpdGU+PEF1dGhvcj52YW4gZGVyIFdpanN0PC9BdXRob3I+PFllYXI+MjAyMTwv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</w:fldData>
        </w:fldChar>
      </w:r>
      <w:r w:rsidR="00F355AD">
        <w:instrText xml:space="preserve"> ADDIN EN.CITE </w:instrText>
      </w:r>
      <w:r w:rsidR="00F355AD">
        <w:fldChar w:fldCharType="begin">
          <w:fldData xml:space="preserve">PEVuZE5vdGU+PENpdGU+PEF1dGhvcj52YW4gZGVyIFdpanN0PC9BdXRob3I+PFllYXI+MjAyMTwv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</w:fldData>
        </w:fldChar>
      </w:r>
      <w:r w:rsidR="00F355AD">
        <w:instrText xml:space="preserve"> ADDIN EN.CITE.DATA </w:instrText>
      </w:r>
      <w:r w:rsidR="00F355AD">
        <w:fldChar w:fldCharType="end"/>
      </w:r>
      <w:r w:rsidR="00534CCC">
        <w:fldChar w:fldCharType="separate"/>
      </w:r>
      <w:r w:rsidR="00F355AD" w:rsidRPr="00F355AD">
        <w:rPr>
          <w:noProof/>
          <w:vertAlign w:val="superscript"/>
        </w:rPr>
        <w:t>30,31</w:t>
      </w:r>
      <w:r w:rsidR="00534CCC">
        <w:fldChar w:fldCharType="end"/>
      </w:r>
      <w:r w:rsidRPr="00365849">
        <w:t xml:space="preserve"> and in ongoing projects in our </w:t>
      </w:r>
      <w:proofErr w:type="gramStart"/>
      <w:r w:rsidRPr="00365849">
        <w:t>laboratories</w:t>
      </w:r>
      <w:r w:rsidR="00760346" w:rsidRPr="00760346">
        <w:rPr>
          <w:b/>
        </w:rPr>
        <w:t>(</w:t>
      </w:r>
      <w:proofErr w:type="gramEnd"/>
      <w:r w:rsidR="00760346" w:rsidRPr="00760346">
        <w:rPr>
          <w:b/>
        </w:rPr>
        <w:t>Fig. 6)</w:t>
      </w:r>
      <w:r w:rsidRPr="00365849">
        <w:t xml:space="preserve">. </w:t>
      </w:r>
      <w:r w:rsidR="00C80431" w:rsidRPr="00365849">
        <w:t xml:space="preserve">In order to ensure </w:t>
      </w:r>
      <w:r w:rsidR="00C80431">
        <w:t xml:space="preserve">data </w:t>
      </w:r>
      <w:r w:rsidR="00C80431" w:rsidRPr="00365849">
        <w:t xml:space="preserve">interoperability, </w:t>
      </w:r>
      <w:r w:rsidR="00C80431">
        <w:t>both within our network and with other</w:t>
      </w:r>
      <w:r w:rsidR="00C80431" w:rsidRPr="00365849">
        <w:t xml:space="preserve"> CZI-funded projects, we will provide experimentally-driven integration anchors by performing </w:t>
      </w:r>
      <w:r w:rsidR="00C80431">
        <w:t>matched</w:t>
      </w:r>
      <w:r w:rsidR="00C80431" w:rsidRPr="00365849">
        <w:t xml:space="preserve"> Seq-Well and 10X profiling on previously collected reference nasal swabs at one </w:t>
      </w:r>
      <w:r w:rsidRPr="00365849">
        <w:t>site</w:t>
      </w:r>
      <w:r w:rsidR="00534CCC">
        <w:fldChar w:fldCharType="begin">
          <w:fldData xml:space="preserve">PEVuZE5vdGU+PENpdGU+PEF1dGhvcj5EaW5nPC9BdXRob3I+PFllYXI+MjAyMDwvWWVhcj48UmVj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</w:fldData>
        </w:fldChar>
      </w:r>
      <w:r w:rsidR="00F355AD">
        <w:instrText xml:space="preserve"> ADDIN EN.CITE </w:instrText>
      </w:r>
      <w:r w:rsidR="00F355AD">
        <w:fldChar w:fldCharType="begin">
          <w:fldData xml:space="preserve">PEVuZE5vdGU+PENpdGU+PEF1dGhvcj5EaW5nPC9BdXRob3I+PFllYXI+MjAyMDwvWWVhcj48UmVj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</w:fldData>
        </w:fldChar>
      </w:r>
      <w:r w:rsidR="00F355AD">
        <w:instrText xml:space="preserve"> ADDIN EN.CITE.DATA </w:instrText>
      </w:r>
      <w:r w:rsidR="00F355AD">
        <w:fldChar w:fldCharType="end"/>
      </w:r>
      <w:r w:rsidR="00534CCC">
        <w:fldChar w:fldCharType="separate"/>
      </w:r>
      <w:r w:rsidR="00F355AD" w:rsidRPr="00F355AD">
        <w:rPr>
          <w:noProof/>
          <w:vertAlign w:val="superscript"/>
        </w:rPr>
        <w:t>33,34</w:t>
      </w:r>
      <w:r w:rsidR="00534CCC">
        <w:fldChar w:fldCharType="end"/>
      </w:r>
      <w:r w:rsidR="005C7974" w:rsidRPr="005C7974">
        <w:rPr>
          <w:b/>
        </w:rPr>
        <w:t>(Goal</w:t>
      </w:r>
      <w:r w:rsidR="00FB3442">
        <w:rPr>
          <w:b/>
        </w:rPr>
        <w:t>-</w:t>
      </w:r>
      <w:r w:rsidR="005C7974" w:rsidRPr="005C7974">
        <w:rPr>
          <w:b/>
        </w:rPr>
        <w:t>5)</w:t>
      </w:r>
      <w:r w:rsidRPr="00365849">
        <w:t>.</w:t>
      </w:r>
      <w:r w:rsidR="000D7830">
        <w:t xml:space="preserve"> </w:t>
      </w:r>
      <w:r w:rsidR="000D7830" w:rsidRPr="000D7830">
        <w:rPr>
          <w:u w:val="single"/>
        </w:rPr>
        <w:t>Generating this reference data</w:t>
      </w:r>
      <w:r w:rsidR="009759CF">
        <w:rPr>
          <w:u w:val="single"/>
        </w:rPr>
        <w:t xml:space="preserve"> on two platforms</w:t>
      </w:r>
      <w:r w:rsidR="000D7830" w:rsidRPr="000D7830">
        <w:rPr>
          <w:u w:val="single"/>
        </w:rPr>
        <w:t xml:space="preserve"> is essential for CZI Networks</w:t>
      </w:r>
      <w:r w:rsidR="000D0FB7">
        <w:rPr>
          <w:u w:val="single"/>
        </w:rPr>
        <w:t xml:space="preserve"> seeking to build global references</w:t>
      </w:r>
      <w:r w:rsidR="000D7830" w:rsidRPr="000D7830">
        <w:rPr>
          <w:u w:val="single"/>
        </w:rPr>
        <w:t xml:space="preserve">, as technologies like 10X are </w:t>
      </w:r>
      <w:r w:rsidR="004224CE">
        <w:rPr>
          <w:u w:val="single"/>
        </w:rPr>
        <w:t>inaccessible</w:t>
      </w:r>
      <w:r w:rsidR="000D7830" w:rsidRPr="000D7830">
        <w:rPr>
          <w:u w:val="single"/>
        </w:rPr>
        <w:t xml:space="preserve"> to many scientists</w:t>
      </w:r>
      <w:r w:rsidR="000D7830">
        <w:t>.</w:t>
      </w:r>
      <w:r w:rsidRPr="00365849">
        <w:t xml:space="preserve"> </w:t>
      </w:r>
      <w:r w:rsidR="00114AF5">
        <w:t>We have already carefully considered optimal workflows at all sites accounting for current clinical and basic research workflows to arrive at the current budgeted workplan</w:t>
      </w:r>
      <w:r w:rsidR="00174CA9">
        <w:t xml:space="preserve"> </w:t>
      </w:r>
      <w:r w:rsidR="00174CA9" w:rsidRPr="00174CA9">
        <w:rPr>
          <w:b/>
        </w:rPr>
        <w:t>(</w:t>
      </w:r>
      <w:proofErr w:type="spellStart"/>
      <w:r w:rsidR="00174CA9" w:rsidRPr="00174CA9">
        <w:rPr>
          <w:b/>
        </w:rPr>
        <w:t>Budgets</w:t>
      </w:r>
      <w:r w:rsidR="00C0646C">
        <w:rPr>
          <w:b/>
        </w:rPr>
        <w:t>+</w:t>
      </w:r>
      <w:r w:rsidR="00174CA9" w:rsidRPr="00174CA9">
        <w:rPr>
          <w:b/>
        </w:rPr>
        <w:t>Lo</w:t>
      </w:r>
      <w:r w:rsidR="000F1FF7">
        <w:rPr>
          <w:b/>
        </w:rPr>
        <w:t>S</w:t>
      </w:r>
      <w:proofErr w:type="spellEnd"/>
      <w:r w:rsidR="00174CA9" w:rsidRPr="00174CA9">
        <w:rPr>
          <w:b/>
        </w:rPr>
        <w:t>)</w:t>
      </w:r>
      <w:r w:rsidR="00114AF5">
        <w:t>. To ensure rigorous data collection, a</w:t>
      </w:r>
      <w:r w:rsidRPr="00365849">
        <w:t xml:space="preserve">ll projects will have a </w:t>
      </w:r>
      <w:proofErr w:type="gramStart"/>
      <w:r w:rsidR="00300FA4" w:rsidRPr="00300FA4">
        <w:rPr>
          <w:color w:val="FF0000"/>
          <w:highlight w:val="lightGray"/>
        </w:rPr>
        <w:t>1 year</w:t>
      </w:r>
      <w:proofErr w:type="gramEnd"/>
      <w:r w:rsidRPr="00365849">
        <w:t xml:space="preserve"> pilot phase to fully vet the nasal swabs</w:t>
      </w:r>
      <w:r w:rsidR="00CF248E">
        <w:t>-</w:t>
      </w:r>
      <w:r w:rsidRPr="00365849">
        <w:t>to</w:t>
      </w:r>
      <w:r w:rsidR="00CF248E">
        <w:t>-</w:t>
      </w:r>
      <w:r w:rsidRPr="00365849">
        <w:t>single-cell capture and library generation/sequencing pipelines before selecting either the Seq-Well S</w:t>
      </w:r>
      <w:r w:rsidRPr="00365849">
        <w:rPr>
          <w:vertAlign w:val="superscript"/>
        </w:rPr>
        <w:t>3</w:t>
      </w:r>
      <w:r w:rsidRPr="00365849">
        <w:t xml:space="preserve"> or 10X pipeline</w:t>
      </w:r>
      <w:r w:rsidR="00CF248E">
        <w:t>:</w:t>
      </w:r>
      <w:r w:rsidRPr="00365849">
        <w:t xml:space="preserve"> fully adopting optimized methodology for the rest of the study.</w:t>
      </w:r>
      <w:r w:rsidR="00187622">
        <w:t xml:space="preserve"> We will ensure that platform effects do not drive or confound biological </w:t>
      </w:r>
      <w:r w:rsidR="007A1298">
        <w:t xml:space="preserve">data </w:t>
      </w:r>
      <w:r w:rsidR="00187622">
        <w:t xml:space="preserve">interpretation </w:t>
      </w:r>
      <w:r w:rsidR="004059F6">
        <w:t xml:space="preserve">by </w:t>
      </w:r>
      <w:r w:rsidR="00CF248E">
        <w:t>statistically testing</w:t>
      </w:r>
      <w:r w:rsidR="004059F6">
        <w:t xml:space="preserve"> reproducible features</w:t>
      </w:r>
      <w:r w:rsidR="00CE4516">
        <w:fldChar w:fldCharType="begin">
          <w:fldData xml:space="preserve">PEVuZE5vdGU+PENpdGU+PEF1dGhvcj5NYXJ0aW4tR2F5bzwvQXV0aG9yPjxZZWFyPjIwMTg8L1ll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</w:fldData>
        </w:fldChar>
      </w:r>
      <w:r w:rsidR="00F355AD">
        <w:instrText xml:space="preserve"> ADDIN EN.CITE </w:instrText>
      </w:r>
      <w:r w:rsidR="00F355AD">
        <w:fldChar w:fldCharType="begin">
          <w:fldData xml:space="preserve">PEVuZE5vdGU+PENpdGU+PEF1dGhvcj5NYXJ0aW4tR2F5bzwvQXV0aG9yPjxZZWFyPjIwMTg8L1ll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</w:fldData>
        </w:fldChar>
      </w:r>
      <w:r w:rsidR="00F355AD">
        <w:instrText xml:space="preserve"> ADDIN EN.CITE.DATA </w:instrText>
      </w:r>
      <w:r w:rsidR="00F355AD">
        <w:fldChar w:fldCharType="end"/>
      </w:r>
      <w:r w:rsidR="00CE4516">
        <w:fldChar w:fldCharType="separate"/>
      </w:r>
      <w:r w:rsidR="00F355AD" w:rsidRPr="00F355AD">
        <w:rPr>
          <w:noProof/>
          <w:vertAlign w:val="superscript"/>
        </w:rPr>
        <w:t>35</w:t>
      </w:r>
      <w:r w:rsidR="00CE4516">
        <w:fldChar w:fldCharType="end"/>
      </w:r>
      <w:r w:rsidR="00262003">
        <w:t>.</w:t>
      </w:r>
      <w:r w:rsidRPr="00365849">
        <w:t xml:space="preserve"> Single-cells will be sequenced to a depth of 40,000 reads/cell on Illumina </w:t>
      </w:r>
      <w:proofErr w:type="spellStart"/>
      <w:r w:rsidRPr="00365849">
        <w:t>NextSeq</w:t>
      </w:r>
      <w:proofErr w:type="spellEnd"/>
      <w:r w:rsidRPr="00365849">
        <w:t xml:space="preserve"> or </w:t>
      </w:r>
      <w:proofErr w:type="spellStart"/>
      <w:r w:rsidRPr="00365849">
        <w:t>NovaSeq</w:t>
      </w:r>
      <w:proofErr w:type="spellEnd"/>
      <w:r w:rsidRPr="00365849">
        <w:t xml:space="preserve"> sequencers</w:t>
      </w:r>
      <w:r w:rsidR="003066F3">
        <w:t xml:space="preserve"> in </w:t>
      </w:r>
      <w:commentRangeStart w:id="2"/>
      <w:r w:rsidR="003066F3">
        <w:t xml:space="preserve">Boston, Dhaka, </w:t>
      </w:r>
      <w:proofErr w:type="spellStart"/>
      <w:r w:rsidR="003066F3">
        <w:t>Serrekunda</w:t>
      </w:r>
      <w:proofErr w:type="spellEnd"/>
      <w:r w:rsidR="003066F3">
        <w:t xml:space="preserve">, </w:t>
      </w:r>
      <w:r w:rsidR="00AC06AA">
        <w:t>or</w:t>
      </w:r>
      <w:r w:rsidR="003066F3">
        <w:t xml:space="preserve"> K</w:t>
      </w:r>
      <w:r w:rsidR="00C3663F">
        <w:t>olkata</w:t>
      </w:r>
      <w:r w:rsidRPr="00365849">
        <w:t>.</w:t>
      </w:r>
      <w:commentRangeEnd w:id="2"/>
      <w:r w:rsidR="00040E4F">
        <w:rPr>
          <w:rStyle w:val="CommentReference"/>
        </w:rPr>
        <w:commentReference w:id="2"/>
      </w:r>
      <w:r w:rsidRPr="00365849">
        <w:t xml:space="preserve"> </w:t>
      </w:r>
    </w:p>
    <w:p w14:paraId="53AF5695" w14:textId="77777777" w:rsidR="00BA2D4E" w:rsidRPr="00365849" w:rsidRDefault="00BA2D4E" w:rsidP="00365849">
      <w:pPr>
        <w:widowControl w:val="0"/>
        <w:contextualSpacing/>
        <w:jc w:val="both"/>
      </w:pPr>
    </w:p>
    <w:p w14:paraId="0899739D" w14:textId="6D97CDF3" w:rsidR="00BA2D4E" w:rsidRPr="00365849" w:rsidRDefault="00F80C1F" w:rsidP="00365849">
      <w:pPr>
        <w:widowControl w:val="0"/>
        <w:contextualSpacing/>
        <w:jc w:val="both"/>
      </w:pPr>
      <w:r w:rsidRPr="00365849">
        <w:rPr>
          <w:b/>
        </w:rPr>
        <w:t>Goal</w:t>
      </w:r>
      <w:r w:rsidR="00FB3442">
        <w:rPr>
          <w:b/>
        </w:rPr>
        <w:t>-</w:t>
      </w:r>
      <w:r w:rsidRPr="00365849">
        <w:rPr>
          <w:b/>
        </w:rPr>
        <w:t xml:space="preserve">4) </w:t>
      </w:r>
      <w:r w:rsidRPr="00365849">
        <w:t>We will jointly analyze and annotate the cell types</w:t>
      </w:r>
      <w:r w:rsidR="00CE4516">
        <w:t xml:space="preserve"> and states </w:t>
      </w:r>
      <w:r w:rsidRPr="00365849">
        <w:t>present in the nasopharyngeal</w:t>
      </w:r>
      <w:r w:rsidR="00CF248E">
        <w:t xml:space="preserve">/oral </w:t>
      </w:r>
      <w:r w:rsidRPr="00365849">
        <w:t>samples collected and sequenced at all sites. These analys</w:t>
      </w:r>
      <w:r w:rsidR="00A04271">
        <w:t>e</w:t>
      </w:r>
      <w:r w:rsidRPr="00365849">
        <w:t xml:space="preserve">s will be carried out in the Google Terra environment </w:t>
      </w:r>
      <w:r w:rsidR="00A04271">
        <w:t xml:space="preserve">and </w:t>
      </w:r>
      <w:r w:rsidRPr="00365849">
        <w:t xml:space="preserve">will </w:t>
      </w:r>
      <w:r w:rsidR="00A04271">
        <w:t>be led by</w:t>
      </w:r>
      <w:r w:rsidRPr="00365849">
        <w:t xml:space="preserve"> computational biologists and experimentalists at all sites in order to help </w:t>
      </w:r>
      <w:r w:rsidR="00A04271">
        <w:t>synergize</w:t>
      </w:r>
      <w:r w:rsidRPr="00365849">
        <w:t xml:space="preserve"> data </w:t>
      </w:r>
      <w:r w:rsidR="00CC2C1C">
        <w:t xml:space="preserve">with collective </w:t>
      </w:r>
      <w:r w:rsidRPr="00365849">
        <w:t xml:space="preserve">expertise. Based on our previous studies, we anticipate that nasopharyngeal swabs will allow us to resolve the following major epithelial cell subsets: basal, secretory, goblet, ciliated, </w:t>
      </w:r>
      <w:proofErr w:type="spellStart"/>
      <w:r w:rsidRPr="00365849">
        <w:t>deut</w:t>
      </w:r>
      <w:r w:rsidR="00B74D70">
        <w:t>er</w:t>
      </w:r>
      <w:r w:rsidRPr="00365849">
        <w:t>os</w:t>
      </w:r>
      <w:r w:rsidR="00B74D70">
        <w:t>o</w:t>
      </w:r>
      <w:r w:rsidRPr="00365849">
        <w:t>mal</w:t>
      </w:r>
      <w:proofErr w:type="spellEnd"/>
      <w:r w:rsidRPr="00365849">
        <w:t xml:space="preserve">, </w:t>
      </w:r>
      <w:proofErr w:type="spellStart"/>
      <w:r w:rsidRPr="00365849">
        <w:t>ionocytes</w:t>
      </w:r>
      <w:proofErr w:type="spellEnd"/>
      <w:r w:rsidRPr="00365849">
        <w:t>, enteroendocrine and squamous cells</w:t>
      </w:r>
      <w:r w:rsidR="006D7146">
        <w:fldChar w:fldCharType="begin">
          <w:fldData xml:space="preserve">PEVuZE5vdGU+PENpdGU+PEF1dGhvcj5aaWVnbGVyPC9BdXRob3I+PFllYXI+MjAyMTwvWWVhcj48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</w:fldData>
        </w:fldChar>
      </w:r>
      <w:r w:rsidR="00F37CEC" w:rsidRPr="006745DB">
        <w:instrText xml:space="preserve"> ADDIN EN.CITE </w:instrText>
      </w:r>
      <w:r w:rsidR="00F37CEC" w:rsidRPr="006745DB">
        <w:fldChar w:fldCharType="begin">
          <w:fldData xml:space="preserve">PEVuZE5vdGU+PENpdGU+PEF1dGhvcj5aaWVnbGVyPC9BdXRob3I+PFllYXI+MjAyMTwvWWVhcj48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</w:fldData>
        </w:fldChar>
      </w:r>
      <w:r w:rsidR="00F37CEC" w:rsidRPr="006745DB">
        <w:instrText xml:space="preserve"> ADDIN EN.CITE.DATA </w:instrText>
      </w:r>
      <w:r w:rsidR="00F37CEC" w:rsidRPr="006745DB">
        <w:fldChar w:fldCharType="end"/>
      </w:r>
      <w:r w:rsidR="006D7146">
        <w:fldChar w:fldCharType="separate"/>
      </w:r>
      <w:r w:rsidR="00F37CEC" w:rsidRPr="00F37CEC">
        <w:rPr>
          <w:noProof/>
          <w:vertAlign w:val="superscript"/>
        </w:rPr>
        <w:t>15,17,18</w:t>
      </w:r>
      <w:r w:rsidR="006D7146">
        <w:fldChar w:fldCharType="end"/>
      </w:r>
      <w:r w:rsidRPr="00365849">
        <w:t>. We will also capture the following immune cell subsets: T cells, B cells, macrophages, dendritic cells</w:t>
      </w:r>
      <w:r w:rsidR="00CF248E">
        <w:t xml:space="preserve"> </w:t>
      </w:r>
      <w:r w:rsidRPr="00365849">
        <w:t xml:space="preserve">and mast </w:t>
      </w:r>
      <w:proofErr w:type="gramStart"/>
      <w:r w:rsidRPr="00365849">
        <w:t>cells</w:t>
      </w:r>
      <w:r w:rsidR="00760346" w:rsidRPr="00760346">
        <w:rPr>
          <w:b/>
        </w:rPr>
        <w:t>(</w:t>
      </w:r>
      <w:proofErr w:type="gramEnd"/>
      <w:r w:rsidR="00760346" w:rsidRPr="00760346">
        <w:rPr>
          <w:b/>
        </w:rPr>
        <w:t>Figs. 2</w:t>
      </w:r>
      <w:r w:rsidR="00760346">
        <w:rPr>
          <w:b/>
        </w:rPr>
        <w:t xml:space="preserve">, </w:t>
      </w:r>
      <w:r w:rsidR="00760346" w:rsidRPr="00760346">
        <w:rPr>
          <w:b/>
        </w:rPr>
        <w:t>3</w:t>
      </w:r>
      <w:r w:rsidR="00760346">
        <w:rPr>
          <w:b/>
        </w:rPr>
        <w:t xml:space="preserve"> and 4</w:t>
      </w:r>
      <w:r w:rsidR="00760346" w:rsidRPr="00760346">
        <w:rPr>
          <w:b/>
        </w:rPr>
        <w:t>)</w:t>
      </w:r>
      <w:r w:rsidRPr="00365849">
        <w:t>. We anticipate buccal swabs will yield similar overarching cell types based on published data</w:t>
      </w:r>
      <w:r w:rsidR="00867FE5">
        <w:fldChar w:fldCharType="begin">
          <w:fldData xml:space="preserve">PEVuZE5vdGU+PENpdGU+PEF1dGhvcj5FaXBlbDwvQXV0aG9yPjxZZWFyPjIwMTY8L1llYXI+PFJl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</w:fldData>
        </w:fldChar>
      </w:r>
      <w:r w:rsidR="00F355AD">
        <w:instrText xml:space="preserve"> ADDIN EN.CITE </w:instrText>
      </w:r>
      <w:r w:rsidR="00F355AD">
        <w:fldChar w:fldCharType="begin">
          <w:fldData xml:space="preserve">PEVuZE5vdGU+PENpdGU+PEF1dGhvcj5FaXBlbDwvQXV0aG9yPjxZZWFyPjIwMTY8L1llYXI+PFJl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</w:fldData>
        </w:fldChar>
      </w:r>
      <w:r w:rsidR="00F355AD">
        <w:instrText xml:space="preserve"> ADDIN EN.CITE.DATA </w:instrText>
      </w:r>
      <w:r w:rsidR="00F355AD">
        <w:fldChar w:fldCharType="end"/>
      </w:r>
      <w:r w:rsidR="00867FE5">
        <w:fldChar w:fldCharType="separate"/>
      </w:r>
      <w:r w:rsidR="00F355AD" w:rsidRPr="00F355AD">
        <w:rPr>
          <w:noProof/>
          <w:vertAlign w:val="superscript"/>
        </w:rPr>
        <w:t>36,37</w:t>
      </w:r>
      <w:r w:rsidR="00867FE5">
        <w:fldChar w:fldCharType="end"/>
      </w:r>
      <w:r w:rsidRPr="00365849">
        <w:t xml:space="preserve"> and our own</w:t>
      </w:r>
      <w:r w:rsidR="00CF248E">
        <w:t xml:space="preserve"> </w:t>
      </w:r>
      <w:proofErr w:type="spellStart"/>
      <w:r w:rsidR="00CF248E">
        <w:t>scRNA</w:t>
      </w:r>
      <w:proofErr w:type="spellEnd"/>
      <w:r w:rsidR="00CF248E">
        <w:t>-seq</w:t>
      </w:r>
      <w:r w:rsidRPr="00365849">
        <w:t xml:space="preserve"> data on oral cancer samples</w:t>
      </w:r>
      <w:r w:rsidR="00CF248E">
        <w:t xml:space="preserve"> and flow cytometry on buccal </w:t>
      </w:r>
      <w:proofErr w:type="gramStart"/>
      <w:r w:rsidR="00CF248E">
        <w:t>swabs</w:t>
      </w:r>
      <w:r w:rsidR="00760346" w:rsidRPr="00760346">
        <w:rPr>
          <w:b/>
        </w:rPr>
        <w:t>(</w:t>
      </w:r>
      <w:proofErr w:type="gramEnd"/>
      <w:r w:rsidR="00760346" w:rsidRPr="00760346">
        <w:rPr>
          <w:b/>
        </w:rPr>
        <w:t>Fig. 5)</w:t>
      </w:r>
      <w:r w:rsidRPr="00365849">
        <w:t xml:space="preserve">. </w:t>
      </w:r>
      <w:r w:rsidRPr="00B105FB">
        <w:rPr>
          <w:u w:val="single"/>
        </w:rPr>
        <w:t>We will analyze data to generate consensus markers</w:t>
      </w:r>
      <w:r w:rsidR="00B105FB">
        <w:rPr>
          <w:u w:val="single"/>
        </w:rPr>
        <w:t>,</w:t>
      </w:r>
      <w:r w:rsidRPr="00B105FB">
        <w:rPr>
          <w:u w:val="single"/>
        </w:rPr>
        <w:t xml:space="preserve"> </w:t>
      </w:r>
      <w:r w:rsidRPr="00613459">
        <w:rPr>
          <w:strike/>
          <w:color w:val="FF0000"/>
          <w:highlight w:val="lightGray"/>
          <w:u w:val="single"/>
        </w:rPr>
        <w:t xml:space="preserve">as well as </w:t>
      </w:r>
      <w:r w:rsidRPr="00613459">
        <w:rPr>
          <w:strike/>
          <w:color w:val="FF0000"/>
          <w:highlight w:val="lightGray"/>
          <w:u w:val="single"/>
        </w:rPr>
        <w:lastRenderedPageBreak/>
        <w:t>location-</w:t>
      </w:r>
      <w:r w:rsidR="00317868" w:rsidRPr="00613459">
        <w:rPr>
          <w:strike/>
          <w:color w:val="FF0000"/>
          <w:highlight w:val="lightGray"/>
          <w:u w:val="single"/>
        </w:rPr>
        <w:t xml:space="preserve"> (n=80</w:t>
      </w:r>
      <w:r w:rsidR="00CF248E" w:rsidRPr="00613459">
        <w:rPr>
          <w:strike/>
          <w:color w:val="FF0000"/>
          <w:highlight w:val="lightGray"/>
          <w:u w:val="single"/>
        </w:rPr>
        <w:t>/</w:t>
      </w:r>
      <w:r w:rsidR="00317868" w:rsidRPr="00613459">
        <w:rPr>
          <w:strike/>
          <w:color w:val="FF0000"/>
          <w:highlight w:val="lightGray"/>
          <w:u w:val="single"/>
        </w:rPr>
        <w:t>site)</w:t>
      </w:r>
      <w:r w:rsidRPr="00613459">
        <w:rPr>
          <w:strike/>
          <w:color w:val="FF0000"/>
          <w:highlight w:val="lightGray"/>
          <w:u w:val="single"/>
        </w:rPr>
        <w:t xml:space="preserve"> and age-specific</w:t>
      </w:r>
      <w:r w:rsidR="00317868" w:rsidRPr="00613459">
        <w:rPr>
          <w:strike/>
          <w:color w:val="FF0000"/>
          <w:highlight w:val="lightGray"/>
          <w:u w:val="single"/>
        </w:rPr>
        <w:t xml:space="preserve"> (n=140</w:t>
      </w:r>
      <w:r w:rsidR="00CF248E" w:rsidRPr="00613459">
        <w:rPr>
          <w:strike/>
          <w:color w:val="FF0000"/>
          <w:highlight w:val="lightGray"/>
          <w:u w:val="single"/>
        </w:rPr>
        <w:t>/</w:t>
      </w:r>
      <w:r w:rsidR="00317868" w:rsidRPr="00613459">
        <w:rPr>
          <w:strike/>
          <w:color w:val="FF0000"/>
          <w:highlight w:val="lightGray"/>
          <w:u w:val="single"/>
        </w:rPr>
        <w:t>bracket)</w:t>
      </w:r>
      <w:r w:rsidRPr="00613459">
        <w:rPr>
          <w:strike/>
          <w:color w:val="FF0000"/>
          <w:highlight w:val="lightGray"/>
          <w:u w:val="single"/>
        </w:rPr>
        <w:t xml:space="preserve"> marker gene lists</w:t>
      </w:r>
      <w:r w:rsidR="00B105FB" w:rsidRPr="00613459">
        <w:rPr>
          <w:strike/>
          <w:highlight w:val="lightGray"/>
          <w:u w:val="single"/>
        </w:rPr>
        <w:t>,</w:t>
      </w:r>
      <w:r w:rsidRPr="00B105FB">
        <w:rPr>
          <w:u w:val="single"/>
        </w:rPr>
        <w:t xml:space="preserve"> for all cell subsets</w:t>
      </w:r>
      <w:r w:rsidRPr="00365849">
        <w:t>. We also anticipate based on the estimated scale of the dataset (0.5 to 1 million high-quality cells) generated that we will resolve novel cell subsets and states, along with differences in dynamic epithelial differentiation trajectories, upstream drivers, and predicted cell-cell interactions</w:t>
      </w:r>
      <w:r w:rsidR="00867FE5">
        <w:fldChar w:fldCharType="begin">
          <w:fldData xml:space="preserve">PEVuZE5vdGU+PENpdGU+PEF1dGhvcj5aaWVnbGVyPC9BdXRob3I+PFllYXI+MjAyMTwvWWVhcj48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</w:fldData>
        </w:fldChar>
      </w:r>
      <w:r w:rsidR="00F355AD">
        <w:instrText xml:space="preserve"> ADDIN EN.CITE </w:instrText>
      </w:r>
      <w:r w:rsidR="00F355AD">
        <w:fldChar w:fldCharType="begin">
          <w:fldData xml:space="preserve">PEVuZE5vdGU+PENpdGU+PEF1dGhvcj5aaWVnbGVyPC9BdXRob3I+PFllYXI+MjAyMTwvWWVhcj48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</w:fldData>
        </w:fldChar>
      </w:r>
      <w:r w:rsidR="00F355AD">
        <w:instrText xml:space="preserve"> ADDIN EN.CITE.DATA </w:instrText>
      </w:r>
      <w:r w:rsidR="00F355AD">
        <w:fldChar w:fldCharType="end"/>
      </w:r>
      <w:r w:rsidR="00867FE5">
        <w:fldChar w:fldCharType="separate"/>
      </w:r>
      <w:r w:rsidR="00F355AD" w:rsidRPr="00F355AD">
        <w:rPr>
          <w:noProof/>
          <w:vertAlign w:val="superscript"/>
        </w:rPr>
        <w:t>15,38-40</w:t>
      </w:r>
      <w:r w:rsidR="00867FE5">
        <w:fldChar w:fldCharType="end"/>
      </w:r>
      <w:r w:rsidRPr="00365849">
        <w:t xml:space="preserve">. </w:t>
      </w:r>
      <w:r w:rsidR="009759CF">
        <w:t xml:space="preserve">As </w:t>
      </w:r>
      <w:r w:rsidR="00124E04">
        <w:t>~</w:t>
      </w:r>
      <w:r w:rsidR="009759CF">
        <w:t>30% of healthy children have a detectable asymptomatic viral infection</w:t>
      </w:r>
      <w:r w:rsidR="00124E04">
        <w:t xml:space="preserve"> when sampled</w:t>
      </w:r>
      <w:r w:rsidR="00124E04" w:rsidRPr="00C962BE">
        <w:rPr>
          <w:b/>
        </w:rPr>
        <w:t xml:space="preserve">(Fig. </w:t>
      </w:r>
      <w:r w:rsidR="00C210DB" w:rsidRPr="00C962BE">
        <w:rPr>
          <w:b/>
        </w:rPr>
        <w:t>4)</w:t>
      </w:r>
      <w:r w:rsidR="009759CF">
        <w:t xml:space="preserve">, we will leverage our recent </w:t>
      </w:r>
      <w:proofErr w:type="spellStart"/>
      <w:r w:rsidR="009759CF">
        <w:t>metatranscriptomic</w:t>
      </w:r>
      <w:proofErr w:type="spellEnd"/>
      <w:r w:rsidR="009759CF">
        <w:t xml:space="preserve"> pipeline for </w:t>
      </w:r>
      <w:proofErr w:type="spellStart"/>
      <w:r w:rsidR="009759CF">
        <w:t>scRNA</w:t>
      </w:r>
      <w:proofErr w:type="spellEnd"/>
      <w:r w:rsidR="009759CF">
        <w:t>-seq data to mine for “environmentally-present” viruses worldwide and compare sub</w:t>
      </w:r>
      <w:r w:rsidR="00CF248E">
        <w:t>g</w:t>
      </w:r>
      <w:r w:rsidR="009759CF">
        <w:t>roups based on this exposure category</w:t>
      </w:r>
      <w:r w:rsidR="009759CF">
        <w:fldChar w:fldCharType="begin">
          <w:fldData xml:space="preserve">PEVuZE5vdGU+PENpdGU+PEF1dGhvcj5BbHRtYW48L0F1dGhvcj48WWVhcj4yMDE5PC9ZZWFyPjxS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</w:fldData>
        </w:fldChar>
      </w:r>
      <w:r w:rsidR="00F355AD">
        <w:instrText xml:space="preserve"> ADDIN EN.CITE </w:instrText>
      </w:r>
      <w:r w:rsidR="00F355AD">
        <w:fldChar w:fldCharType="begin">
          <w:fldData xml:space="preserve">PEVuZE5vdGU+PENpdGU+PEF1dGhvcj5BbHRtYW48L0F1dGhvcj48WWVhcj4yMDE5PC9ZZWFyPjxS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</w:fldData>
        </w:fldChar>
      </w:r>
      <w:r w:rsidR="00F355AD">
        <w:instrText xml:space="preserve"> ADDIN EN.CITE.DATA </w:instrText>
      </w:r>
      <w:r w:rsidR="00F355AD">
        <w:fldChar w:fldCharType="end"/>
      </w:r>
      <w:r w:rsidR="009759CF">
        <w:fldChar w:fldCharType="separate"/>
      </w:r>
      <w:r w:rsidR="00F355AD" w:rsidRPr="00F355AD">
        <w:rPr>
          <w:noProof/>
          <w:vertAlign w:val="superscript"/>
        </w:rPr>
        <w:t>41</w:t>
      </w:r>
      <w:r w:rsidR="009759CF">
        <w:fldChar w:fldCharType="end"/>
      </w:r>
      <w:r w:rsidR="009759CF">
        <w:t xml:space="preserve">. </w:t>
      </w:r>
      <w:r w:rsidRPr="00717554">
        <w:rPr>
          <w:u w:val="single"/>
        </w:rPr>
        <w:t>We will utilize covariates of age, gender, location</w:t>
      </w:r>
      <w:r w:rsidR="00443879" w:rsidRPr="00717554">
        <w:rPr>
          <w:u w:val="single"/>
        </w:rPr>
        <w:t>, platform</w:t>
      </w:r>
      <w:r w:rsidRPr="00717554">
        <w:rPr>
          <w:u w:val="single"/>
        </w:rPr>
        <w:t xml:space="preserve"> and ancestry </w:t>
      </w:r>
      <w:r w:rsidR="00CF248E" w:rsidRPr="00717554">
        <w:rPr>
          <w:u w:val="single"/>
        </w:rPr>
        <w:t>for mixed-effect</w:t>
      </w:r>
      <w:r w:rsidR="00717554">
        <w:rPr>
          <w:u w:val="single"/>
        </w:rPr>
        <w:t>s</w:t>
      </w:r>
      <w:r w:rsidR="00CF248E" w:rsidRPr="00717554">
        <w:rPr>
          <w:u w:val="single"/>
        </w:rPr>
        <w:t xml:space="preserve"> differential expression models </w:t>
      </w:r>
      <w:r w:rsidRPr="00717554">
        <w:rPr>
          <w:u w:val="single"/>
        </w:rPr>
        <w:t xml:space="preserve">to identify correlates with specific cell </w:t>
      </w:r>
      <w:r w:rsidR="00FA1227" w:rsidRPr="00717554">
        <w:rPr>
          <w:u w:val="single"/>
        </w:rPr>
        <w:t>types</w:t>
      </w:r>
      <w:r w:rsidRPr="00717554">
        <w:rPr>
          <w:u w:val="single"/>
        </w:rPr>
        <w:t xml:space="preserve"> and states and individual genes</w:t>
      </w:r>
      <w:r w:rsidR="00CF248E" w:rsidRPr="00717554">
        <w:rPr>
          <w:u w:val="single"/>
        </w:rPr>
        <w:fldChar w:fldCharType="begin">
          <w:fldData xml:space="preserve">PEVuZE5vdGU+PENpdGU+PEF1dGhvcj5TbWlsbGllPC9BdXRob3I+PFllYXI+MjAxOTwvWWVhcj48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=
</w:fldData>
        </w:fldChar>
      </w:r>
      <w:r w:rsidR="00CF248E" w:rsidRPr="00717554">
        <w:rPr>
          <w:u w:val="single"/>
        </w:rPr>
        <w:instrText xml:space="preserve"> ADDIN EN.CITE </w:instrText>
      </w:r>
      <w:r w:rsidR="00CF248E" w:rsidRPr="00717554">
        <w:rPr>
          <w:u w:val="single"/>
        </w:rPr>
        <w:fldChar w:fldCharType="begin">
          <w:fldData xml:space="preserve">PEVuZE5vdGU+PENpdGU+PEF1dGhvcj5TbWlsbGllPC9BdXRob3I+PFllYXI+MjAxOTwvWWVhcj48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=
</w:fldData>
        </w:fldChar>
      </w:r>
      <w:r w:rsidR="00CF248E" w:rsidRPr="00717554">
        <w:rPr>
          <w:u w:val="single"/>
        </w:rPr>
        <w:instrText xml:space="preserve"> ADDIN EN.CITE.DATA </w:instrText>
      </w:r>
      <w:r w:rsidR="00CF248E" w:rsidRPr="00717554">
        <w:rPr>
          <w:u w:val="single"/>
        </w:rPr>
      </w:r>
      <w:r w:rsidR="00CF248E" w:rsidRPr="00717554">
        <w:rPr>
          <w:u w:val="single"/>
        </w:rPr>
        <w:fldChar w:fldCharType="end"/>
      </w:r>
      <w:r w:rsidR="00CF248E" w:rsidRPr="00717554">
        <w:rPr>
          <w:u w:val="single"/>
        </w:rPr>
      </w:r>
      <w:r w:rsidR="00CF248E" w:rsidRPr="00717554">
        <w:rPr>
          <w:u w:val="single"/>
        </w:rPr>
        <w:fldChar w:fldCharType="separate"/>
      </w:r>
      <w:r w:rsidR="00CF248E" w:rsidRPr="00717554">
        <w:rPr>
          <w:noProof/>
          <w:u w:val="single"/>
          <w:vertAlign w:val="superscript"/>
        </w:rPr>
        <w:t>42</w:t>
      </w:r>
      <w:r w:rsidR="00CF248E" w:rsidRPr="00717554">
        <w:rPr>
          <w:u w:val="single"/>
        </w:rPr>
        <w:fldChar w:fldCharType="end"/>
      </w:r>
      <w:r w:rsidRPr="00365849">
        <w:t>. We will host quarterly hackathons in addition to regular lab-meeting style presentations (</w:t>
      </w:r>
      <w:r w:rsidRPr="00365849">
        <w:rPr>
          <w:b/>
        </w:rPr>
        <w:t>Goal</w:t>
      </w:r>
      <w:r w:rsidR="00FB3442">
        <w:rPr>
          <w:b/>
        </w:rPr>
        <w:t>-</w:t>
      </w:r>
      <w:r w:rsidRPr="00365849">
        <w:rPr>
          <w:b/>
        </w:rPr>
        <w:t>1</w:t>
      </w:r>
      <w:r w:rsidRPr="00365849">
        <w:t>)</w:t>
      </w:r>
      <w:r w:rsidR="00213787">
        <w:t>—</w:t>
      </w:r>
      <w:r w:rsidRPr="00365849">
        <w:t>focused on cell type</w:t>
      </w:r>
      <w:r w:rsidR="00213787">
        <w:t>/</w:t>
      </w:r>
      <w:r w:rsidRPr="00365849">
        <w:t>subset annotations and specific analytical techniques</w:t>
      </w:r>
      <w:r w:rsidR="00213787">
        <w:t>—</w:t>
      </w:r>
      <w:r w:rsidRPr="00365849">
        <w:t xml:space="preserve">with participation from all sites. </w:t>
      </w:r>
    </w:p>
    <w:p w14:paraId="01F50D94" w14:textId="77777777" w:rsidR="00BA2D4E" w:rsidRPr="00365849" w:rsidRDefault="00BA2D4E" w:rsidP="00365849">
      <w:pPr>
        <w:widowControl w:val="0"/>
        <w:contextualSpacing/>
        <w:jc w:val="both"/>
      </w:pPr>
    </w:p>
    <w:p w14:paraId="44247E3E" w14:textId="018020C7" w:rsidR="00BC6301" w:rsidRDefault="00F80C1F" w:rsidP="00365849">
      <w:pPr>
        <w:widowControl w:val="0"/>
        <w:pBdr>
          <w:left w:val="nil"/>
        </w:pBdr>
        <w:contextualSpacing/>
        <w:jc w:val="both"/>
      </w:pPr>
      <w:r w:rsidRPr="00365849">
        <w:rPr>
          <w:b/>
        </w:rPr>
        <w:t>Goal</w:t>
      </w:r>
      <w:r w:rsidR="00FB3442">
        <w:rPr>
          <w:b/>
        </w:rPr>
        <w:t>-</w:t>
      </w:r>
      <w:r w:rsidRPr="00365849">
        <w:rPr>
          <w:b/>
        </w:rPr>
        <w:t>5)</w:t>
      </w:r>
      <w:r w:rsidRPr="00365849">
        <w:t xml:space="preserve"> We will share </w:t>
      </w:r>
      <w:r w:rsidR="008D5B71">
        <w:t>data</w:t>
      </w:r>
      <w:r w:rsidRPr="00365849">
        <w:t xml:space="preserve"> using our global health portal (Alexandria), CZI </w:t>
      </w:r>
      <w:proofErr w:type="spellStart"/>
      <w:r w:rsidRPr="00365849">
        <w:t>cellxgene</w:t>
      </w:r>
      <w:proofErr w:type="spellEnd"/>
      <w:r w:rsidRPr="00365849">
        <w:t>, and HCA DCP, as we have done for other studies</w:t>
      </w:r>
      <w:r w:rsidR="00867FE5">
        <w:fldChar w:fldCharType="begin">
          <w:fldData xml:space="preserve">PEVuZE5vdGU+PENpdGU+PEF1dGhvcj5CYWxsZXN0YXI8L0F1dGhvcj48WWVhcj4yMDIwPC9ZZWFy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</w:fldData>
        </w:fldChar>
      </w:r>
      <w:r w:rsidR="00F37CEC">
        <w:instrText xml:space="preserve"> ADDIN EN.CITE </w:instrText>
      </w:r>
      <w:r w:rsidR="00F37CEC">
        <w:fldChar w:fldCharType="begin">
          <w:fldData xml:space="preserve">PEVuZE5vdGU+PENpdGU+PEF1dGhvcj5CYWxsZXN0YXI8L0F1dGhvcj48WWVhcj4yMDIwPC9ZZWFy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</w:fldData>
        </w:fldChar>
      </w:r>
      <w:r w:rsidR="00F37CEC">
        <w:instrText xml:space="preserve"> ADDIN EN.CITE.DATA </w:instrText>
      </w:r>
      <w:r w:rsidR="00F37CEC">
        <w:fldChar w:fldCharType="end"/>
      </w:r>
      <w:r w:rsidR="00867FE5">
        <w:fldChar w:fldCharType="separate"/>
      </w:r>
      <w:r w:rsidR="00F37CEC" w:rsidRPr="00F37CEC">
        <w:rPr>
          <w:noProof/>
          <w:vertAlign w:val="superscript"/>
        </w:rPr>
        <w:t>15,17,22</w:t>
      </w:r>
      <w:r w:rsidR="00867FE5">
        <w:fldChar w:fldCharType="end"/>
      </w:r>
      <w:r w:rsidRPr="00365849">
        <w:t xml:space="preserve">. Through these methods, we will seek to leverage and grow interactions with other CZI </w:t>
      </w:r>
      <w:r w:rsidR="008D5B71">
        <w:t>P</w:t>
      </w:r>
      <w:r w:rsidRPr="00365849">
        <w:t xml:space="preserve">ediatric networks including novel ways of cross-referencing data through user-curated gene lists in other networks. We also propose a specific learning opportunity where we will run a workshop from </w:t>
      </w:r>
      <w:r w:rsidR="008D5B71">
        <w:t xml:space="preserve">barrier tissue </w:t>
      </w:r>
      <w:r w:rsidRPr="00365849">
        <w:t>cells</w:t>
      </w:r>
      <w:r w:rsidR="008D5B71">
        <w:t>-</w:t>
      </w:r>
      <w:r w:rsidRPr="00365849">
        <w:t>to</w:t>
      </w:r>
      <w:r w:rsidR="008D5B71">
        <w:t>-</w:t>
      </w:r>
      <w:r w:rsidRPr="00365849">
        <w:t>sequence in India</w:t>
      </w:r>
      <w:r w:rsidR="008213C2">
        <w:t xml:space="preserve"> open </w:t>
      </w:r>
      <w:r w:rsidRPr="00365849">
        <w:t>to CZI</w:t>
      </w:r>
      <w:r w:rsidR="008213C2">
        <w:t>+</w:t>
      </w:r>
      <w:r w:rsidRPr="00365849">
        <w:t>HCA members to learn how to operate Seq-Well and 10X</w:t>
      </w:r>
      <w:r w:rsidR="00867FE5">
        <w:fldChar w:fldCharType="begin">
          <w:fldData xml:space="preserve">PEVuZE5vdGU+PENpdGU+PEF1dGhvcj5NYWp1bWRlcjwvQXV0aG9yPjxZZWFyPjIwMjA8L1llYXI+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</w:fldData>
        </w:fldChar>
      </w:r>
      <w:r w:rsidR="00F37CEC">
        <w:instrText xml:space="preserve"> ADDIN EN.CITE </w:instrText>
      </w:r>
      <w:r w:rsidR="00F37CEC">
        <w:fldChar w:fldCharType="begin">
          <w:fldData xml:space="preserve">PEVuZE5vdGU+PENpdGU+PEF1dGhvcj5NYWp1bWRlcjwvQXV0aG9yPjxZZWFyPjIwMjA8L1llYXI+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</w:fldData>
        </w:fldChar>
      </w:r>
      <w:r w:rsidR="00F37CEC">
        <w:instrText xml:space="preserve"> ADDIN EN.CITE.DATA </w:instrText>
      </w:r>
      <w:r w:rsidR="00F37CEC">
        <w:fldChar w:fldCharType="end"/>
      </w:r>
      <w:r w:rsidR="00867FE5">
        <w:fldChar w:fldCharType="separate"/>
      </w:r>
      <w:r w:rsidR="00F37CEC" w:rsidRPr="00F37CEC">
        <w:rPr>
          <w:noProof/>
          <w:vertAlign w:val="superscript"/>
        </w:rPr>
        <w:t>23</w:t>
      </w:r>
      <w:r w:rsidR="00867FE5">
        <w:fldChar w:fldCharType="end"/>
      </w:r>
      <w:r w:rsidRPr="00365849">
        <w:t xml:space="preserve">. Furthermore, we will use this opportunity to generate </w:t>
      </w:r>
      <w:r w:rsidR="00BC6301">
        <w:t>the</w:t>
      </w:r>
      <w:r w:rsidRPr="00365849">
        <w:t xml:space="preserve"> key reference data set (10x and Seq-Well anchor</w:t>
      </w:r>
      <w:r w:rsidR="00CF58AB">
        <w:t>-</w:t>
      </w:r>
      <w:r w:rsidRPr="00365849">
        <w:t>gene data set</w:t>
      </w:r>
      <w:r w:rsidR="008C70B2">
        <w:t xml:space="preserve"> from n=10 matched samples</w:t>
      </w:r>
      <w:r w:rsidRPr="00365849">
        <w:t xml:space="preserve">) that will help other studies using multiple methods rigorously compare data beyond computational integration. We will also develop graphical material and courses tailored to the families and </w:t>
      </w:r>
      <w:r w:rsidR="00CF58AB">
        <w:t>par</w:t>
      </w:r>
      <w:r w:rsidR="00A37C75">
        <w:t>t</w:t>
      </w:r>
      <w:r w:rsidR="00CF58AB">
        <w:t>icipant age groups</w:t>
      </w:r>
      <w:r w:rsidRPr="00365849">
        <w:t xml:space="preserve"> (middle school and older</w:t>
      </w:r>
      <w:r w:rsidR="00FD4A00">
        <w:t>;</w:t>
      </w:r>
      <w:r w:rsidR="00FD4A00" w:rsidRPr="00FD4A00">
        <w:rPr>
          <w:b/>
        </w:rPr>
        <w:t xml:space="preserve"> </w:t>
      </w:r>
      <w:proofErr w:type="spellStart"/>
      <w:r w:rsidR="00FD4A00" w:rsidRPr="00FD4A00">
        <w:rPr>
          <w:b/>
        </w:rPr>
        <w:t>LoS</w:t>
      </w:r>
      <w:proofErr w:type="spellEnd"/>
      <w:r w:rsidRPr="00365849">
        <w:t xml:space="preserve">) at all sites to teach them about the principles of single-cell biology, and why understanding the </w:t>
      </w:r>
      <w:r w:rsidRPr="00AD0670">
        <w:t>n</w:t>
      </w:r>
      <w:r w:rsidR="00867FE5">
        <w:t>ose</w:t>
      </w:r>
      <w:r w:rsidRPr="00AD0670">
        <w:t xml:space="preserve"> and</w:t>
      </w:r>
      <w:r w:rsidR="00867FE5">
        <w:t xml:space="preserve"> mouth</w:t>
      </w:r>
      <w:r w:rsidRPr="00365849">
        <w:t xml:space="preserve"> is an important undertaking in the context of diseases that affect these tissues and the airways. Given the critical importance of language, we will disseminate material in the predominant local written language</w:t>
      </w:r>
      <w:r w:rsidR="00BC6301">
        <w:t xml:space="preserve"> (</w:t>
      </w:r>
      <w:r w:rsidR="00BC6301" w:rsidRPr="00BC6301">
        <w:rPr>
          <w:b/>
        </w:rPr>
        <w:t>Community Engagement</w:t>
      </w:r>
      <w:r w:rsidR="00BC6301">
        <w:t>)</w:t>
      </w:r>
      <w:r w:rsidRPr="00365849">
        <w:t>.</w:t>
      </w:r>
    </w:p>
    <w:p w14:paraId="31169B71" w14:textId="29D74FFE" w:rsidR="00BA2D4E" w:rsidRPr="00365849" w:rsidRDefault="00F80C1F" w:rsidP="00365849">
      <w:pPr>
        <w:widowControl w:val="0"/>
        <w:pBdr>
          <w:left w:val="nil"/>
        </w:pBdr>
        <w:contextualSpacing/>
        <w:jc w:val="both"/>
      </w:pPr>
      <w:r w:rsidRPr="00365849">
        <w:t xml:space="preserve">  </w:t>
      </w:r>
    </w:p>
    <w:p w14:paraId="4B560C21" w14:textId="6BAC3451" w:rsidR="00BA2D4E" w:rsidRPr="00365849" w:rsidRDefault="00F80C1F" w:rsidP="00365849">
      <w:pPr>
        <w:spacing w:before="600" w:after="600"/>
        <w:contextualSpacing/>
        <w:jc w:val="both"/>
      </w:pPr>
      <w:r w:rsidRPr="00365849">
        <w:rPr>
          <w:b/>
        </w:rPr>
        <w:t xml:space="preserve">Benefit from CZI </w:t>
      </w:r>
      <w:r w:rsidR="00CF58AB">
        <w:rPr>
          <w:b/>
        </w:rPr>
        <w:t>P</w:t>
      </w:r>
      <w:r w:rsidRPr="00365849">
        <w:rPr>
          <w:b/>
        </w:rPr>
        <w:t>ediatric networks</w:t>
      </w:r>
      <w:r w:rsidRPr="00365849">
        <w:t xml:space="preserve">: We anticipate that </w:t>
      </w:r>
      <w:r w:rsidR="00CF58AB">
        <w:t xml:space="preserve">CZI networks </w:t>
      </w:r>
      <w:r w:rsidRPr="00365849">
        <w:t xml:space="preserve">will contribute data from other mucosal sites including the </w:t>
      </w:r>
      <w:r w:rsidR="007A1298">
        <w:t xml:space="preserve">intestine </w:t>
      </w:r>
      <w:r w:rsidRPr="00365849">
        <w:t xml:space="preserve">and lung. Developing methodology to compare findings between these </w:t>
      </w:r>
      <w:r w:rsidR="0094224E">
        <w:t>tissues</w:t>
      </w:r>
      <w:r w:rsidRPr="00365849">
        <w:t xml:space="preserve"> and the nasopharynx could reveal universal principles of mucosal development in children, as well as highlight important </w:t>
      </w:r>
      <w:r w:rsidR="004F4471">
        <w:t>tissue</w:t>
      </w:r>
      <w:r w:rsidRPr="00365849">
        <w:t>-specific variation</w:t>
      </w:r>
      <w:r w:rsidR="00FC060B">
        <w:fldChar w:fldCharType="begin">
          <w:fldData xml:space="preserve">PEVuZE5vdGU+PENpdGU+PEF1dGhvcj5UYXlsb3I8L0F1dGhvcj48WWVhcj4yMDE5PC9ZZWFyPjxS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</w:fldData>
        </w:fldChar>
      </w:r>
      <w:r w:rsidR="004F39C7">
        <w:instrText xml:space="preserve"> ADDIN EN.CITE </w:instrText>
      </w:r>
      <w:r w:rsidR="004F39C7">
        <w:fldChar w:fldCharType="begin">
          <w:fldData xml:space="preserve">PEVuZE5vdGU+PENpdGU+PEF1dGhvcj5UYXlsb3I8L0F1dGhvcj48WWVhcj4yMDE5PC9ZZWFyPjxS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</w:fldData>
        </w:fldChar>
      </w:r>
      <w:r w:rsidR="004F39C7">
        <w:instrText xml:space="preserve"> ADDIN EN.CITE.DATA </w:instrText>
      </w:r>
      <w:r w:rsidR="004F39C7">
        <w:fldChar w:fldCharType="end"/>
      </w:r>
      <w:r w:rsidR="00FC060B">
        <w:fldChar w:fldCharType="separate"/>
      </w:r>
      <w:r w:rsidR="004F39C7" w:rsidRPr="004F39C7">
        <w:rPr>
          <w:noProof/>
          <w:vertAlign w:val="superscript"/>
        </w:rPr>
        <w:t>10</w:t>
      </w:r>
      <w:r w:rsidR="00FC060B">
        <w:fldChar w:fldCharType="end"/>
      </w:r>
      <w:r w:rsidRPr="00365849">
        <w:t xml:space="preserve">. </w:t>
      </w:r>
      <w:r w:rsidRPr="00DF1AD2">
        <w:rPr>
          <w:u w:val="single"/>
        </w:rPr>
        <w:t>While we propose an ambitious cohort size</w:t>
      </w:r>
      <w:r w:rsidR="00193337">
        <w:rPr>
          <w:u w:val="single"/>
        </w:rPr>
        <w:t xml:space="preserve"> for an </w:t>
      </w:r>
      <w:proofErr w:type="spellStart"/>
      <w:r w:rsidR="00193337">
        <w:rPr>
          <w:u w:val="single"/>
        </w:rPr>
        <w:t>scRNA</w:t>
      </w:r>
      <w:proofErr w:type="spellEnd"/>
      <w:r w:rsidR="00193337">
        <w:rPr>
          <w:u w:val="single"/>
        </w:rPr>
        <w:t>-seq study</w:t>
      </w:r>
      <w:r w:rsidRPr="00DF1AD2">
        <w:rPr>
          <w:u w:val="single"/>
        </w:rPr>
        <w:t>, to answer questions at epidemiological scale, we will need to work together with other groups sampling these tissue</w:t>
      </w:r>
      <w:r w:rsidR="004F4471">
        <w:rPr>
          <w:u w:val="single"/>
        </w:rPr>
        <w:t>s</w:t>
      </w:r>
      <w:r w:rsidRPr="00DF1AD2">
        <w:rPr>
          <w:u w:val="single"/>
        </w:rPr>
        <w:t xml:space="preserve"> to further scale </w:t>
      </w:r>
      <w:r w:rsidR="00963703">
        <w:rPr>
          <w:u w:val="single"/>
        </w:rPr>
        <w:t xml:space="preserve">numbers, further diversity, </w:t>
      </w:r>
      <w:r w:rsidRPr="00DF1AD2">
        <w:rPr>
          <w:u w:val="single"/>
        </w:rPr>
        <w:t>and address critical determinants of health such as social</w:t>
      </w:r>
      <w:r w:rsidR="00963703">
        <w:rPr>
          <w:u w:val="single"/>
        </w:rPr>
        <w:t>, climatic</w:t>
      </w:r>
      <w:r w:rsidRPr="00DF1AD2">
        <w:rPr>
          <w:u w:val="single"/>
        </w:rPr>
        <w:t xml:space="preserve"> and environmental factors</w:t>
      </w:r>
      <w:r w:rsidRPr="00365849">
        <w:t>. This will require</w:t>
      </w:r>
      <w:r w:rsidR="004F4471">
        <w:t xml:space="preserve"> </w:t>
      </w:r>
      <w:r w:rsidRPr="00365849">
        <w:t>collective effort</w:t>
      </w:r>
      <w:r w:rsidR="004F4471">
        <w:t>s</w:t>
      </w:r>
      <w:r w:rsidRPr="00365849">
        <w:t xml:space="preserve"> across multiple networks</w:t>
      </w:r>
      <w:r w:rsidR="00146374">
        <w:t xml:space="preserve"> profiling children in other locations</w:t>
      </w:r>
      <w:r w:rsidRPr="00365849">
        <w:t xml:space="preserve">. </w:t>
      </w:r>
    </w:p>
    <w:p w14:paraId="505DBDFF" w14:textId="39411A17" w:rsidR="0088609A" w:rsidRDefault="0088609A" w:rsidP="00365849">
      <w:pPr>
        <w:spacing w:before="600" w:after="600"/>
        <w:contextualSpacing/>
        <w:jc w:val="both"/>
        <w:rPr>
          <w:b/>
          <w:color w:val="0000FF"/>
        </w:rPr>
      </w:pPr>
    </w:p>
    <w:p w14:paraId="1192B1FC" w14:textId="695A1FFA" w:rsidR="00F650DF" w:rsidRDefault="00F650DF" w:rsidP="00365849">
      <w:pPr>
        <w:spacing w:before="600" w:after="600"/>
        <w:contextualSpacing/>
        <w:jc w:val="both"/>
        <w:rPr>
          <w:b/>
          <w:color w:val="FF0000"/>
        </w:rPr>
      </w:pPr>
      <w:r w:rsidRPr="003E1F60">
        <w:rPr>
          <w:b/>
          <w:color w:val="FF0000"/>
          <w:highlight w:val="lightGray"/>
        </w:rPr>
        <w:t xml:space="preserve">Timeline for Year </w:t>
      </w:r>
      <w:r w:rsidR="00E92579" w:rsidRPr="003E1F60">
        <w:rPr>
          <w:b/>
          <w:color w:val="FF0000"/>
          <w:highlight w:val="lightGray"/>
        </w:rPr>
        <w:t>1</w:t>
      </w:r>
      <w:r w:rsidRPr="003E1F60">
        <w:rPr>
          <w:b/>
          <w:color w:val="FF0000"/>
          <w:highlight w:val="lightGray"/>
        </w:rPr>
        <w:t xml:space="preserve"> to 2 to set up Year 3</w:t>
      </w:r>
      <w:r w:rsidR="00585370" w:rsidRPr="003E1F60">
        <w:rPr>
          <w:b/>
          <w:color w:val="FF0000"/>
          <w:highlight w:val="lightGray"/>
        </w:rPr>
        <w:t xml:space="preserve"> and Future Years</w:t>
      </w:r>
      <w:r w:rsidRPr="003E1F60">
        <w:rPr>
          <w:b/>
          <w:color w:val="FF0000"/>
          <w:highlight w:val="lightGray"/>
        </w:rPr>
        <w:t>:</w:t>
      </w:r>
    </w:p>
    <w:p w14:paraId="0F2C587A" w14:textId="77777777" w:rsidR="009A7337" w:rsidRDefault="009A7337" w:rsidP="009A7337">
      <w:r>
        <w:rPr>
          <w:b/>
        </w:rPr>
        <w:t>Year 1</w:t>
      </w:r>
      <w:r>
        <w:t>:</w:t>
      </w:r>
    </w:p>
    <w:p w14:paraId="334AE962" w14:textId="77777777" w:rsidR="009A7337" w:rsidRDefault="009A7337" w:rsidP="009A7337">
      <w:pPr>
        <w:numPr>
          <w:ilvl w:val="0"/>
          <w:numId w:val="6"/>
        </w:numPr>
      </w:pPr>
      <w:r>
        <w:t>Develop detailed community engagement plan at each site, full team review, and implementation.</w:t>
      </w:r>
    </w:p>
    <w:p w14:paraId="5BE81CC2" w14:textId="77777777" w:rsidR="009A7337" w:rsidRDefault="009A7337" w:rsidP="009A7337">
      <w:pPr>
        <w:numPr>
          <w:ilvl w:val="0"/>
          <w:numId w:val="6"/>
        </w:numPr>
      </w:pPr>
      <w:r>
        <w:t xml:space="preserve">Validate sample collection process, storage, and resultant cell quality across all sites.              </w:t>
      </w:r>
    </w:p>
    <w:p w14:paraId="72A4153E" w14:textId="77777777" w:rsidR="009A7337" w:rsidRDefault="009A7337" w:rsidP="009A7337">
      <w:pPr>
        <w:numPr>
          <w:ilvl w:val="0"/>
          <w:numId w:val="6"/>
        </w:numPr>
      </w:pPr>
      <w:r>
        <w:t>Cross-platform training and comparison of 10X and Seq-Well single-cell capture and library preparation in India. This resource will facilitate data integration for this and other CZI-funded teams.</w:t>
      </w:r>
    </w:p>
    <w:p w14:paraId="1BCFD267" w14:textId="77777777" w:rsidR="009A7337" w:rsidRDefault="009A7337" w:rsidP="009A7337">
      <w:pPr>
        <w:numPr>
          <w:ilvl w:val="0"/>
          <w:numId w:val="6"/>
        </w:numPr>
      </w:pPr>
      <w:r>
        <w:t xml:space="preserve">Optimization of single-cell capture and library construction at each site. This will expand single-cell sequencing capacity in Jackson, Kolkata, </w:t>
      </w:r>
      <w:proofErr w:type="spellStart"/>
      <w:r>
        <w:t>Serrekunda</w:t>
      </w:r>
      <w:proofErr w:type="spellEnd"/>
      <w:r>
        <w:t xml:space="preserve">, Dhaka, and Nassau. </w:t>
      </w:r>
    </w:p>
    <w:p w14:paraId="0EC77C08" w14:textId="77777777" w:rsidR="009A7337" w:rsidRDefault="009A7337" w:rsidP="009A7337">
      <w:pPr>
        <w:numPr>
          <w:ilvl w:val="0"/>
          <w:numId w:val="6"/>
        </w:numPr>
      </w:pPr>
      <w:r>
        <w:t>Recruit and biobank first 20 children at each site.</w:t>
      </w:r>
    </w:p>
    <w:p w14:paraId="15EE04BE" w14:textId="77777777" w:rsidR="009A7337" w:rsidRDefault="009A7337" w:rsidP="009A7337">
      <w:pPr>
        <w:numPr>
          <w:ilvl w:val="0"/>
          <w:numId w:val="6"/>
        </w:numPr>
      </w:pPr>
      <w:r>
        <w:t>Develop and implement data storage, sharing, and team analysis plan on pilot data.</w:t>
      </w:r>
    </w:p>
    <w:p w14:paraId="6738AB96" w14:textId="77777777" w:rsidR="009A7337" w:rsidRDefault="009A7337" w:rsidP="009A7337"/>
    <w:p w14:paraId="041B8D09" w14:textId="77777777" w:rsidR="009A7337" w:rsidRDefault="009A7337" w:rsidP="009A7337">
      <w:r>
        <w:rPr>
          <w:b/>
        </w:rPr>
        <w:t>Year 2</w:t>
      </w:r>
      <w:r>
        <w:t>:</w:t>
      </w:r>
    </w:p>
    <w:p w14:paraId="2FFE4931" w14:textId="65812081" w:rsidR="009A7337" w:rsidRDefault="009A7337" w:rsidP="009A7337">
      <w:pPr>
        <w:numPr>
          <w:ilvl w:val="0"/>
          <w:numId w:val="4"/>
        </w:numPr>
      </w:pPr>
      <w:r>
        <w:t>Recruit a</w:t>
      </w:r>
      <w:r w:rsidR="00357134">
        <w:t>nd biobank a</w:t>
      </w:r>
      <w:r>
        <w:t>dditional 60 children at each site</w:t>
      </w:r>
      <w:r w:rsidR="00873025">
        <w:t xml:space="preserve"> (</w:t>
      </w:r>
      <w:r w:rsidR="00873025" w:rsidRPr="00873025">
        <w:rPr>
          <w:color w:val="FF0000"/>
          <w:highlight w:val="lightGray"/>
        </w:rPr>
        <w:t>where capacity allows</w:t>
      </w:r>
      <w:r w:rsidR="00873025">
        <w:t>)</w:t>
      </w:r>
      <w:r>
        <w:t xml:space="preserve">. </w:t>
      </w:r>
    </w:p>
    <w:p w14:paraId="494ABC1C" w14:textId="3309834A" w:rsidR="009A7337" w:rsidRDefault="000008EE" w:rsidP="009A7337">
      <w:pPr>
        <w:numPr>
          <w:ilvl w:val="0"/>
          <w:numId w:val="4"/>
        </w:numPr>
      </w:pPr>
      <w:r w:rsidRPr="000008EE">
        <w:rPr>
          <w:color w:val="FF0000"/>
          <w:highlight w:val="lightGray"/>
        </w:rPr>
        <w:t>Reduction in numbers:</w:t>
      </w:r>
      <w:r w:rsidRPr="000008EE">
        <w:rPr>
          <w:color w:val="FF0000"/>
        </w:rPr>
        <w:t xml:space="preserve"> </w:t>
      </w:r>
      <w:r w:rsidR="009A7337">
        <w:t xml:space="preserve">Perform single-cell capture, library preparation and sequencing for </w:t>
      </w:r>
      <w:r>
        <w:t>5 to 10</w:t>
      </w:r>
      <w:r w:rsidR="009A7337">
        <w:t xml:space="preserve"> participant samples</w:t>
      </w:r>
      <w:r>
        <w:t xml:space="preserve"> as a pilot</w:t>
      </w:r>
      <w:r w:rsidR="00305E69">
        <w:t>,</w:t>
      </w:r>
      <w:r>
        <w:t xml:space="preserve"> per site</w:t>
      </w:r>
      <w:r w:rsidR="00305E69">
        <w:t>,</w:t>
      </w:r>
      <w:r>
        <w:t xml:space="preserve"> on chosen platform. </w:t>
      </w:r>
    </w:p>
    <w:p w14:paraId="531F59CF" w14:textId="77777777" w:rsidR="009A7337" w:rsidRDefault="009A7337" w:rsidP="009A7337">
      <w:pPr>
        <w:numPr>
          <w:ilvl w:val="0"/>
          <w:numId w:val="4"/>
        </w:numPr>
      </w:pPr>
      <w:r>
        <w:t>Perform bulk RNA-seq to obtain reference transcriptomes and SNP-based data for demultiplexing.</w:t>
      </w:r>
    </w:p>
    <w:p w14:paraId="74C539A8" w14:textId="6FE71C24" w:rsidR="009A7337" w:rsidRDefault="009A7337" w:rsidP="009A7337">
      <w:pPr>
        <w:numPr>
          <w:ilvl w:val="0"/>
          <w:numId w:val="4"/>
        </w:numPr>
      </w:pPr>
      <w:r>
        <w:lastRenderedPageBreak/>
        <w:t xml:space="preserve">Pre-print posted to </w:t>
      </w:r>
      <w:proofErr w:type="spellStart"/>
      <w:r>
        <w:t>medRxiv</w:t>
      </w:r>
      <w:proofErr w:type="spellEnd"/>
      <w:r>
        <w:t xml:space="preserve"> and data to </w:t>
      </w:r>
      <w:proofErr w:type="spellStart"/>
      <w:r>
        <w:t>cellxgene</w:t>
      </w:r>
      <w:proofErr w:type="spellEnd"/>
      <w:r>
        <w:t xml:space="preserve"> describing cohort and sharing short-term analyses</w:t>
      </w:r>
      <w:r w:rsidR="00873025">
        <w:t xml:space="preserve"> on </w:t>
      </w:r>
      <w:r w:rsidR="00873025" w:rsidRPr="00873025">
        <w:rPr>
          <w:color w:val="FF0000"/>
          <w:highlight w:val="lightGray"/>
        </w:rPr>
        <w:t>35 to 70 samples total</w:t>
      </w:r>
      <w:r>
        <w:t>.</w:t>
      </w:r>
    </w:p>
    <w:p w14:paraId="4D41CB9B" w14:textId="77777777" w:rsidR="009A7337" w:rsidRDefault="009A7337" w:rsidP="009A7337">
      <w:pPr>
        <w:numPr>
          <w:ilvl w:val="0"/>
          <w:numId w:val="4"/>
        </w:numPr>
      </w:pPr>
      <w:r>
        <w:t>Interim dissemination of raw and processed data to other CZI-Pediatrics Networks to gain analytical power.</w:t>
      </w:r>
    </w:p>
    <w:p w14:paraId="702CD099" w14:textId="77777777" w:rsidR="009A7337" w:rsidRDefault="009A7337" w:rsidP="009A7337">
      <w:pPr>
        <w:numPr>
          <w:ilvl w:val="0"/>
          <w:numId w:val="4"/>
        </w:numPr>
      </w:pPr>
      <w:r>
        <w:t>Teaching in local middle and high schools.</w:t>
      </w:r>
    </w:p>
    <w:p w14:paraId="024B6EE1" w14:textId="77777777" w:rsidR="009A7337" w:rsidRDefault="009A7337" w:rsidP="009A7337">
      <w:r>
        <w:tab/>
      </w:r>
    </w:p>
    <w:p w14:paraId="22E9536E" w14:textId="77777777" w:rsidR="009A7337" w:rsidRDefault="009A7337" w:rsidP="009A7337"/>
    <w:p w14:paraId="6C326473" w14:textId="738FF623" w:rsidR="009A7337" w:rsidRDefault="00E92579" w:rsidP="009A7337">
      <w:r w:rsidRPr="00E92579">
        <w:rPr>
          <w:b/>
          <w:color w:val="FF0000"/>
          <w:highlight w:val="lightGray"/>
        </w:rPr>
        <w:t>Potential</w:t>
      </w:r>
      <w:r w:rsidRPr="00E92579">
        <w:rPr>
          <w:b/>
          <w:color w:val="FF0000"/>
        </w:rPr>
        <w:t xml:space="preserve"> </w:t>
      </w:r>
      <w:commentRangeStart w:id="3"/>
      <w:r w:rsidR="009A7337">
        <w:rPr>
          <w:b/>
        </w:rPr>
        <w:t>Year 3</w:t>
      </w:r>
      <w:commentRangeEnd w:id="3"/>
      <w:r w:rsidR="00991E40">
        <w:rPr>
          <w:rStyle w:val="CommentReference"/>
        </w:rPr>
        <w:commentReference w:id="3"/>
      </w:r>
      <w:r w:rsidR="009A7337">
        <w:t xml:space="preserve">: </w:t>
      </w:r>
    </w:p>
    <w:p w14:paraId="795498BC" w14:textId="7AF4E3F0" w:rsidR="00357134" w:rsidRDefault="000008EE" w:rsidP="00357134">
      <w:pPr>
        <w:numPr>
          <w:ilvl w:val="0"/>
          <w:numId w:val="5"/>
        </w:numPr>
      </w:pPr>
      <w:r w:rsidRPr="003E1F60">
        <w:rPr>
          <w:color w:val="FF0000"/>
          <w:highlight w:val="lightGray"/>
        </w:rPr>
        <w:t>Year 2 to 3 shift:</w:t>
      </w:r>
      <w:r w:rsidRPr="000008EE">
        <w:rPr>
          <w:color w:val="FF0000"/>
        </w:rPr>
        <w:t xml:space="preserve"> </w:t>
      </w:r>
      <w:r w:rsidR="00357134">
        <w:t xml:space="preserve">Perform single-cell capture, library preparation and sequencing up to 25 participant samples per site </w:t>
      </w:r>
    </w:p>
    <w:p w14:paraId="6444772D" w14:textId="3E8E6F67" w:rsidR="009A7337" w:rsidRDefault="009A7337" w:rsidP="009A7337">
      <w:pPr>
        <w:numPr>
          <w:ilvl w:val="0"/>
          <w:numId w:val="5"/>
        </w:numPr>
      </w:pPr>
      <w:r>
        <w:t>Continued biobanking of samples at sites as capacity/community interest allows.</w:t>
      </w:r>
    </w:p>
    <w:p w14:paraId="319CECAA" w14:textId="77777777" w:rsidR="009A7337" w:rsidRDefault="009A7337" w:rsidP="009A7337">
      <w:pPr>
        <w:numPr>
          <w:ilvl w:val="0"/>
          <w:numId w:val="5"/>
        </w:numPr>
      </w:pPr>
      <w:r>
        <w:t>Deep analysis and annotation of cell types, subsets and states present in the nasal and oral mucosa.</w:t>
      </w:r>
    </w:p>
    <w:p w14:paraId="6C2FFE23" w14:textId="77777777" w:rsidR="009A7337" w:rsidRDefault="009A7337" w:rsidP="009A7337">
      <w:pPr>
        <w:numPr>
          <w:ilvl w:val="0"/>
          <w:numId w:val="5"/>
        </w:numPr>
      </w:pPr>
      <w:r>
        <w:t xml:space="preserve">Analysis of how co-variates of age, location and ancestry influence composition and state internally and with other CZI-Pediatrics Networks. </w:t>
      </w:r>
    </w:p>
    <w:p w14:paraId="08357064" w14:textId="0750E374" w:rsidR="009A7337" w:rsidRDefault="009A7337" w:rsidP="009A7337">
      <w:pPr>
        <w:numPr>
          <w:ilvl w:val="0"/>
          <w:numId w:val="5"/>
        </w:numPr>
      </w:pPr>
      <w:r>
        <w:t>Biological interpretations, manuscript preparations, data dissemination, and integration with data from other CZI-funded teams.</w:t>
      </w:r>
    </w:p>
    <w:p w14:paraId="45329469" w14:textId="40744D9F" w:rsidR="00035325" w:rsidRDefault="00035325" w:rsidP="00035325"/>
    <w:p w14:paraId="48D29F8F" w14:textId="43F8CBE5" w:rsidR="00035325" w:rsidRPr="003E1F60" w:rsidRDefault="00035325" w:rsidP="00035325">
      <w:pPr>
        <w:rPr>
          <w:b/>
          <w:color w:val="FF0000"/>
          <w:highlight w:val="lightGray"/>
        </w:rPr>
      </w:pPr>
      <w:r w:rsidRPr="003E1F60">
        <w:rPr>
          <w:b/>
          <w:color w:val="FF0000"/>
          <w:highlight w:val="lightGray"/>
        </w:rPr>
        <w:t xml:space="preserve">Plans for Year 4 and Beyond: </w:t>
      </w:r>
    </w:p>
    <w:p w14:paraId="1EBE75B6" w14:textId="75F9C2C5" w:rsidR="00B803DF" w:rsidRPr="003E1F60" w:rsidRDefault="00B803DF" w:rsidP="00035325">
      <w:pPr>
        <w:numPr>
          <w:ilvl w:val="0"/>
          <w:numId w:val="4"/>
        </w:numPr>
        <w:rPr>
          <w:color w:val="FF0000"/>
          <w:highlight w:val="lightGray"/>
        </w:rPr>
      </w:pPr>
      <w:r w:rsidRPr="003E1F60">
        <w:rPr>
          <w:color w:val="FF0000"/>
          <w:highlight w:val="lightGray"/>
        </w:rPr>
        <w:t xml:space="preserve">Identify additional </w:t>
      </w:r>
      <w:r w:rsidR="00324BF1" w:rsidRPr="003E1F60">
        <w:rPr>
          <w:color w:val="FF0000"/>
          <w:highlight w:val="lightGray"/>
        </w:rPr>
        <w:t>funding to support the continued working together for the network to biobank samples, continue to build infrastructure, continue community engagement</w:t>
      </w:r>
      <w:r w:rsidR="00157A83" w:rsidRPr="003E1F60">
        <w:rPr>
          <w:color w:val="FF0000"/>
          <w:highlight w:val="lightGray"/>
        </w:rPr>
        <w:t>, and continue joint analytical efforts.</w:t>
      </w:r>
    </w:p>
    <w:p w14:paraId="29A997AE" w14:textId="2BB375E4" w:rsidR="00035325" w:rsidRPr="003E1F60" w:rsidRDefault="00035325" w:rsidP="00035325">
      <w:pPr>
        <w:numPr>
          <w:ilvl w:val="0"/>
          <w:numId w:val="4"/>
        </w:numPr>
        <w:rPr>
          <w:color w:val="FF0000"/>
          <w:highlight w:val="lightGray"/>
        </w:rPr>
      </w:pPr>
      <w:r w:rsidRPr="003E1F60">
        <w:rPr>
          <w:color w:val="FF0000"/>
          <w:highlight w:val="lightGray"/>
        </w:rPr>
        <w:t>Identify additional funding to power single-cell capture, library preparation and sequencing for all 100 participant samples (80 nasopharyngeal, 20 buccal) per site for a total of 700 samples from 560 participants.</w:t>
      </w:r>
    </w:p>
    <w:p w14:paraId="198F2A61" w14:textId="77777777" w:rsidR="00F650DF" w:rsidRPr="00F650DF" w:rsidRDefault="00F650DF" w:rsidP="00365849">
      <w:pPr>
        <w:spacing w:before="600" w:after="600"/>
        <w:contextualSpacing/>
        <w:jc w:val="both"/>
        <w:rPr>
          <w:b/>
          <w:color w:val="FF0000"/>
        </w:rPr>
      </w:pPr>
    </w:p>
    <w:p w14:paraId="22EF5FF5" w14:textId="77777777" w:rsidR="00F650DF" w:rsidRDefault="00F650DF" w:rsidP="00365849">
      <w:pPr>
        <w:spacing w:before="600" w:after="600"/>
        <w:contextualSpacing/>
        <w:jc w:val="both"/>
        <w:rPr>
          <w:b/>
          <w:color w:val="0000FF"/>
        </w:rPr>
      </w:pPr>
    </w:p>
    <w:p w14:paraId="35702A5A" w14:textId="0CF838B5" w:rsidR="00627456" w:rsidRPr="00365849" w:rsidRDefault="00741992" w:rsidP="00365849">
      <w:pPr>
        <w:spacing w:before="600" w:after="600"/>
        <w:contextualSpacing/>
        <w:jc w:val="both"/>
        <w:rPr>
          <w:b/>
        </w:rPr>
      </w:pPr>
      <w:r>
        <w:rPr>
          <w:b/>
        </w:rPr>
        <w:t>TOOLS AND RESOURCES</w:t>
      </w:r>
    </w:p>
    <w:p w14:paraId="2B159FA7" w14:textId="7DE767E3" w:rsidR="00BA2D4E" w:rsidRPr="00365849" w:rsidRDefault="00F80C1F" w:rsidP="00365849">
      <w:pPr>
        <w:spacing w:before="600" w:after="600"/>
        <w:contextualSpacing/>
        <w:jc w:val="both"/>
      </w:pPr>
      <w:r w:rsidRPr="00365849">
        <w:t xml:space="preserve">We have developed and shared via protocols.io a nasopharyngeal cryopreservation and </w:t>
      </w:r>
      <w:proofErr w:type="spellStart"/>
      <w:r w:rsidRPr="00365849">
        <w:t>scRNA</w:t>
      </w:r>
      <w:proofErr w:type="spellEnd"/>
      <w:r w:rsidRPr="00365849">
        <w:t>-seq pipeline that is amenable for this and other studies</w:t>
      </w:r>
      <w:r w:rsidR="00FC060B">
        <w:fldChar w:fldCharType="begin"/>
      </w:r>
      <w:r w:rsidR="00F37CEC">
        <w:instrText xml:space="preserve"> ADDIN EN.CITE &lt;EndNote&gt;&lt;Cite&gt;&lt;Author&gt;Ziegler&lt;/Author&gt;&lt;Year&gt;2021&lt;/Year&gt;&lt;RecNum&gt;1134&lt;/RecNum&gt;&lt;DisplayText&gt;&lt;style face="superscript"&gt;15&lt;/style&gt;&lt;/DisplayText&gt;&lt;record&gt;&lt;rec-number&gt;1134&lt;/rec-number&gt;&lt;foreign-keys&gt;&lt;key app="EN" db-id="fvdz9aerbszwvnew9t8v0w05dz2detve0de2" timestamp="1614458486"&gt;1134&lt;/key&gt;&lt;/foreign-keys&gt;&lt;ref-type name="Journal Article"&gt;17&lt;/ref-type&gt;&lt;contributors&gt;&lt;authors&gt;&lt;author&gt;Ziegler, C. G. K.&lt;/author&gt;&lt;author&gt;Miao, V. N.&lt;/author&gt;&lt;author&gt;Owings, A. H.&lt;/author&gt;&lt;author&gt;Navia, A. W.&lt;/author&gt;&lt;author&gt;Tang, Y.&lt;/author&gt;&lt;author&gt;Bromley, J. D.&lt;/author&gt;&lt;author&gt;Lotfy, P.&lt;/author&gt;&lt;author&gt;Sloan, M.&lt;/author&gt;&lt;author&gt;Laird, H.&lt;/author&gt;&lt;author&gt;Williams, H. B.&lt;/author&gt;&lt;author&gt;George, M.&lt;/author&gt;&lt;author&gt;Drake, R. S.&lt;/author&gt;&lt;author&gt;Christian, T.&lt;/author&gt;&lt;author&gt;Parker, A.&lt;/author&gt;&lt;author&gt;Sindel, C. B.&lt;/author&gt;&lt;author&gt;Burger, M. W.&lt;/author&gt;&lt;author&gt;Pride, Y.&lt;/author&gt;&lt;author&gt;Hasan, M.&lt;/author&gt;&lt;author&gt;Abraham, G. E.&lt;/author&gt;&lt;author&gt;Senitko, M.&lt;/author&gt;&lt;author&gt;Robinson, T. O.&lt;/author&gt;&lt;author&gt;Shalek, A. K.&lt;/author&gt;&lt;author&gt;Glover, S. C.&lt;/author&gt;&lt;author&gt;Horwitz, B. H.&lt;/author&gt;&lt;author&gt;Ordovas-Montanes, J.&lt;/author&gt;&lt;/authors&gt;&lt;/contributors&gt;&lt;titles&gt;&lt;title&gt;Impaired local intrinsic immunity to SARS-CoV-2 infection in severe COVID-19&lt;/title&gt;&lt;secondary-title&gt;bioRxiv&lt;/secondary-title&gt;&lt;/titles&gt;&lt;periodical&gt;&lt;full-title&gt;bioRxiv&lt;/full-title&gt;&lt;/periodical&gt;&lt;edition&gt;2021/02/24&lt;/edition&gt;&lt;dates&gt;&lt;year&gt;2021&lt;/year&gt;&lt;pub-dates&gt;&lt;date&gt;Feb 20&lt;/date&gt;&lt;/pub-dates&gt;&lt;/dates&gt;&lt;accession-num&gt;33619488&lt;/accession-num&gt;&lt;urls&gt;&lt;related-urls&gt;&lt;url&gt;https://www.ncbi.nlm.nih.gov/pubmed/33619488&lt;/url&gt;&lt;/related-urls&gt;&lt;/urls&gt;&lt;custom2&gt;PMC7899452&lt;/custom2&gt;&lt;electronic-resource-num&gt;10.1101/2021.02.20.431155&lt;/electronic-resource-num&gt;&lt;/record&gt;&lt;/Cite&gt;&lt;/EndNote&gt;</w:instrText>
      </w:r>
      <w:r w:rsidR="00FC060B">
        <w:fldChar w:fldCharType="separate"/>
      </w:r>
      <w:r w:rsidR="00F37CEC" w:rsidRPr="00F37CEC">
        <w:rPr>
          <w:noProof/>
          <w:vertAlign w:val="superscript"/>
        </w:rPr>
        <w:t>15</w:t>
      </w:r>
      <w:r w:rsidR="00FC060B">
        <w:fldChar w:fldCharType="end"/>
      </w:r>
      <w:r w:rsidRPr="00365849">
        <w:t xml:space="preserve">. We will continue to optimize this protocol </w:t>
      </w:r>
      <w:r w:rsidR="004F4471">
        <w:t>through our</w:t>
      </w:r>
      <w:r w:rsidRPr="00365849">
        <w:t xml:space="preserve"> work and share updates. Our team has pioneered the development</w:t>
      </w:r>
      <w:r w:rsidR="00D82291">
        <w:t xml:space="preserve"> and improvement</w:t>
      </w:r>
      <w:r w:rsidRPr="00365849">
        <w:t xml:space="preserve"> of the cost-effective </w:t>
      </w:r>
      <w:proofErr w:type="spellStart"/>
      <w:r w:rsidR="004F4471">
        <w:t>scRNA</w:t>
      </w:r>
      <w:proofErr w:type="spellEnd"/>
      <w:r w:rsidR="004F4471">
        <w:t xml:space="preserve">-seq </w:t>
      </w:r>
      <w:r w:rsidRPr="00365849">
        <w:t xml:space="preserve">Seq-Well platform </w:t>
      </w:r>
      <w:r w:rsidR="007429DD">
        <w:t xml:space="preserve">which has been deployed in multiple </w:t>
      </w:r>
      <w:r w:rsidR="006F2245">
        <w:t>countries</w:t>
      </w:r>
      <w:r w:rsidR="007429DD">
        <w:t xml:space="preserve"> worldwide</w:t>
      </w:r>
      <w:r w:rsidR="00FC060B">
        <w:fldChar w:fldCharType="begin">
          <w:fldData xml:space="preserve">PEVuZE5vdGU+PENpdGU+PEF1dGhvcj5IdWdoZXM8L0F1dGhvcj48WWVhcj4yMDIwPC9ZZWFyPjxS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</w:fldData>
        </w:fldChar>
      </w:r>
      <w:r w:rsidR="00F37CEC">
        <w:instrText xml:space="preserve"> ADDIN EN.CITE </w:instrText>
      </w:r>
      <w:r w:rsidR="00F37CEC">
        <w:fldChar w:fldCharType="begin">
          <w:fldData xml:space="preserve">PEVuZE5vdGU+PENpdGU+PEF1dGhvcj5IdWdoZXM8L0F1dGhvcj48WWVhcj4yMDIwPC9ZZWFyPjxS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</w:fldData>
        </w:fldChar>
      </w:r>
      <w:r w:rsidR="00F37CEC">
        <w:instrText xml:space="preserve"> ADDIN EN.CITE.DATA </w:instrText>
      </w:r>
      <w:r w:rsidR="00F37CEC">
        <w:fldChar w:fldCharType="end"/>
      </w:r>
      <w:r w:rsidR="00FC060B">
        <w:fldChar w:fldCharType="separate"/>
      </w:r>
      <w:r w:rsidR="00F37CEC" w:rsidRPr="00F37CEC">
        <w:rPr>
          <w:noProof/>
          <w:vertAlign w:val="superscript"/>
        </w:rPr>
        <w:t>24,25</w:t>
      </w:r>
      <w:r w:rsidR="00FC060B">
        <w:fldChar w:fldCharType="end"/>
      </w:r>
      <w:r w:rsidRPr="00365849">
        <w:t xml:space="preserve">. Through this mechanism, we plan to enable </w:t>
      </w:r>
      <w:r w:rsidR="00C2205F">
        <w:t>Dhaka</w:t>
      </w:r>
      <w:r w:rsidR="004F4471">
        <w:t xml:space="preserve">, Nassau, and </w:t>
      </w:r>
      <w:proofErr w:type="spellStart"/>
      <w:r w:rsidR="00C2205F">
        <w:t>Serrekunda</w:t>
      </w:r>
      <w:proofErr w:type="spellEnd"/>
      <w:r w:rsidR="00C2205F">
        <w:t xml:space="preserve"> </w:t>
      </w:r>
      <w:r w:rsidRPr="00365849">
        <w:t>to become full Seq-Well processing sites</w:t>
      </w:r>
      <w:r w:rsidR="00C2205F">
        <w:t xml:space="preserve"> for this study</w:t>
      </w:r>
      <w:r w:rsidRPr="00365849">
        <w:t xml:space="preserve">, and to run a training session in </w:t>
      </w:r>
      <w:r w:rsidR="00C2205F">
        <w:t>India</w:t>
      </w:r>
      <w:r w:rsidRPr="00365849">
        <w:t xml:space="preserve"> to enable future studies where other CZI programs with </w:t>
      </w:r>
      <w:r w:rsidR="004F4471">
        <w:t>Asian hubs could join</w:t>
      </w:r>
      <w:r w:rsidRPr="00365849">
        <w:t>. Furthermore, we have deep expertise in studying the nasopharyngeal mucosa and engagement with the HCA community</w:t>
      </w:r>
      <w:r w:rsidR="009E22F3">
        <w:fldChar w:fldCharType="begin"/>
      </w:r>
      <w:r w:rsidR="009E22F3">
        <w:instrText xml:space="preserve"> ADDIN EN.CITE &lt;EndNote&gt;&lt;Cite&gt;&lt;Author&gt;Ballestar&lt;/Author&gt;&lt;Year&gt;2020&lt;/Year&gt;&lt;RecNum&gt;1123&lt;/RecNum&gt;&lt;DisplayText&gt;&lt;style face="superscript"&gt;22&lt;/style&gt;&lt;/DisplayText&gt;&lt;record&gt;&lt;rec-number&gt;1123&lt;/rec-number&gt;&lt;foreign-keys&gt;&lt;key app="EN" db-id="fvdz9aerbszwvnew9t8v0w05dz2detve0de2" timestamp="1608306828"&gt;1123&lt;/key&gt;&lt;/foreign-keys&gt;&lt;ref-type name="Journal Article"&gt;17&lt;/ref-type&gt;&lt;contributors&gt;&lt;authors&gt;&lt;author&gt;Ballestar, Esteban&lt;/author&gt;&lt;author&gt;Farber, Donna L.&lt;/author&gt;&lt;author&gt;Glover, Sarah&lt;/author&gt;&lt;author&gt;Horwitz, Bruce&lt;/author&gt;&lt;author&gt;Meyer, Kerstin&lt;/author&gt;&lt;author&gt;Nikolić, Marko&lt;/author&gt;&lt;author&gt;Ordovas-Montanes, Jose&lt;/author&gt;&lt;author&gt;Sims, Peter&lt;/author&gt;&lt;author&gt;Shalek, Alex&lt;/author&gt;&lt;author&gt;Vandamme, Niels&lt;/author&gt;&lt;author&gt;Vandekerckhove, Linos&lt;/author&gt;&lt;author&gt;Vento-Tormo, Roser&lt;/author&gt;&lt;author&gt;Villani, Alexandra Chloe&lt;/author&gt;&lt;/authors&gt;&lt;/contributors&gt;&lt;titles&gt;&lt;title&gt;Single cell profiling of COVID-19 patients: an international data resource from multiple tissues&lt;/title&gt;&lt;secondary-title&gt;medRxiv&lt;/secondary-title&gt;&lt;/titles&gt;&lt;periodical&gt;&lt;full-title&gt;medRxiv&lt;/full-title&gt;&lt;/periodical&gt;&lt;pages&gt;2020.11.20.20227355&lt;/pages&gt;&lt;dates&gt;&lt;year&gt;2020&lt;/year&gt;&lt;/dates&gt;&lt;urls&gt;&lt;related-urls&gt;&lt;url&gt;https://www.medrxiv.org/content/medrxiv/early/2020/11/23/2020.11.20.20227355.full.pdf&lt;/url&gt;&lt;/related-urls&gt;&lt;/urls&gt;&lt;electronic-resource-num&gt;10.1101/2020.11.20.20227355&lt;/electronic-resource-num&gt;&lt;/record&gt;&lt;/Cite&gt;&lt;/EndNote&gt;</w:instrText>
      </w:r>
      <w:r w:rsidR="009E22F3">
        <w:fldChar w:fldCharType="separate"/>
      </w:r>
      <w:r w:rsidR="009E22F3" w:rsidRPr="009E22F3">
        <w:rPr>
          <w:noProof/>
          <w:vertAlign w:val="superscript"/>
        </w:rPr>
        <w:t>22</w:t>
      </w:r>
      <w:r w:rsidR="009E22F3">
        <w:fldChar w:fldCharType="end"/>
      </w:r>
      <w:r w:rsidRPr="00365849">
        <w:t xml:space="preserve">. Highlights from our own studies and those of our colleagues using nasopharyngeal sampling include the reduction in epithelial cellular diversity and discovery of allergic inflammatory memory in chronic rhinosinusitis, novel epithelial cellular states in asthmatic individuals, the </w:t>
      </w:r>
      <w:r w:rsidR="006F2245">
        <w:t>identification of</w:t>
      </w:r>
      <w:r w:rsidRPr="00365849">
        <w:t xml:space="preserve"> SARS-CoV-2 viral-positive cells in individuals with C</w:t>
      </w:r>
      <w:r w:rsidR="005C546E">
        <w:t>OVID</w:t>
      </w:r>
      <w:r w:rsidRPr="00365849">
        <w:t>-19</w:t>
      </w:r>
      <w:r w:rsidR="00E07DB5">
        <w:fldChar w:fldCharType="begin">
          <w:fldData xml:space="preserve">b21lcywgVC48L2F1dGhvcj48YXV0aG9yPkhlc3NlLCBMLjwvYXV0aG9yPjxhdXRob3I+Smlhbmcs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</w:fldData>
        </w:fldChar>
      </w:r>
      <w:r w:rsidR="00F37CEC">
        <w:instrText xml:space="preserve"> ADDIN EN.CITE </w:instrText>
      </w:r>
      <w:r w:rsidR="00F37CEC">
        <w:fldChar w:fldCharType="begin">
          <w:fldData xml:space="preserve">PEVuZE5vdGU+PENpdGU+PEF1dGhvcj5Ed3llcjwvQXV0aG9yPjxZZWFyPjIwMjE8L1llYXI+PFJl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==
</w:fldData>
        </w:fldChar>
      </w:r>
      <w:r w:rsidR="00F37CEC">
        <w:instrText xml:space="preserve"> ADDIN EN.CITE.DATA </w:instrText>
      </w:r>
      <w:r w:rsidR="00F37CEC">
        <w:fldChar w:fldCharType="end"/>
      </w:r>
      <w:r w:rsidR="00F37CEC">
        <w:fldChar w:fldCharType="begin">
          <w:fldData xml:space="preserve">b21lcywgVC48L2F1dGhvcj48YXV0aG9yPkhlc3NlLCBMLjwvYXV0aG9yPjxhdXRob3I+Smlhbmcs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</w:fldData>
        </w:fldChar>
      </w:r>
      <w:r w:rsidR="00F37CEC">
        <w:instrText xml:space="preserve"> ADDIN EN.CITE.DATA </w:instrText>
      </w:r>
      <w:r w:rsidR="00F37CEC">
        <w:fldChar w:fldCharType="end"/>
      </w:r>
      <w:r w:rsidR="00E07DB5">
        <w:fldChar w:fldCharType="separate"/>
      </w:r>
      <w:r w:rsidR="00F37CEC" w:rsidRPr="00F37CEC">
        <w:rPr>
          <w:noProof/>
          <w:vertAlign w:val="superscript"/>
        </w:rPr>
        <w:t>14-22</w:t>
      </w:r>
      <w:r w:rsidR="00E07DB5">
        <w:fldChar w:fldCharType="end"/>
      </w:r>
      <w:r w:rsidR="00EB7567">
        <w:t>.</w:t>
      </w:r>
      <w:r w:rsidRPr="00365849">
        <w:t xml:space="preserve"> We will use this expertise to rapidly generate draft atlases of the pediatric nasopharyngeal mucosa. Furthermore, we will hope to leverage novel developments in </w:t>
      </w:r>
      <w:proofErr w:type="spellStart"/>
      <w:r w:rsidRPr="00365849">
        <w:t>cellxgene</w:t>
      </w:r>
      <w:proofErr w:type="spellEnd"/>
      <w:r w:rsidRPr="00365849">
        <w:t xml:space="preserve"> for automated cell type annotation, custom gene scoring, and ability to “gate” on specific cell types to</w:t>
      </w:r>
      <w:r w:rsidR="009E22F3">
        <w:t xml:space="preserve"> ask</w:t>
      </w:r>
      <w:r w:rsidRPr="00365849">
        <w:t xml:space="preserve"> targeted questions across our cohort and others.</w:t>
      </w:r>
    </w:p>
    <w:p w14:paraId="170C1D30" w14:textId="77777777" w:rsidR="0021155B" w:rsidRDefault="0021155B" w:rsidP="00365849">
      <w:pPr>
        <w:spacing w:before="600" w:after="600"/>
        <w:contextualSpacing/>
        <w:jc w:val="both"/>
        <w:rPr>
          <w:b/>
          <w:color w:val="0000FF"/>
        </w:rPr>
      </w:pPr>
    </w:p>
    <w:p w14:paraId="02BEC10F" w14:textId="63239006" w:rsidR="00627456" w:rsidRPr="00365849" w:rsidRDefault="00741992" w:rsidP="00365849">
      <w:pPr>
        <w:spacing w:before="600" w:after="600"/>
        <w:contextualSpacing/>
        <w:jc w:val="both"/>
        <w:rPr>
          <w:b/>
        </w:rPr>
      </w:pPr>
      <w:r>
        <w:rPr>
          <w:b/>
        </w:rPr>
        <w:t>TISSUE RESOURCES</w:t>
      </w:r>
    </w:p>
    <w:p w14:paraId="6B010189" w14:textId="2D393CCA" w:rsidR="00BA2D4E" w:rsidRPr="00365849" w:rsidRDefault="00F80C1F" w:rsidP="00365849">
      <w:pPr>
        <w:spacing w:before="600" w:after="600"/>
        <w:contextualSpacing/>
        <w:jc w:val="both"/>
      </w:pPr>
      <w:r w:rsidRPr="00365849">
        <w:t xml:space="preserve">Many current studies of mucosal barrier tissues in pediatric patients focus on disease, disease-adjacent, or symptomatic sampling rather than healthy tissue due to the ethical principle of avoiding unnecessary risk to healthy children. Further, advanced endoscopic procedures required to obtain biopsies of mucosal tissue are simply not performed on children in many regions of the world. </w:t>
      </w:r>
      <w:r w:rsidRPr="005951CA">
        <w:rPr>
          <w:u w:val="single"/>
        </w:rPr>
        <w:t>Therefore, the non-invasive approach to obtain samples proposed here using nasopharyngeal</w:t>
      </w:r>
      <w:r w:rsidR="002D2E90">
        <w:rPr>
          <w:u w:val="single"/>
        </w:rPr>
        <w:t xml:space="preserve"> and </w:t>
      </w:r>
      <w:r w:rsidRPr="005951CA">
        <w:rPr>
          <w:u w:val="single"/>
        </w:rPr>
        <w:t xml:space="preserve">oral swabs is </w:t>
      </w:r>
      <w:r w:rsidR="002D2E90">
        <w:rPr>
          <w:u w:val="single"/>
        </w:rPr>
        <w:t>ideal</w:t>
      </w:r>
      <w:r w:rsidRPr="005951CA">
        <w:rPr>
          <w:u w:val="single"/>
        </w:rPr>
        <w:t xml:space="preserve"> for understanding mucosal</w:t>
      </w:r>
      <w:r w:rsidRPr="005951CA">
        <w:rPr>
          <w:b/>
          <w:u w:val="single"/>
        </w:rPr>
        <w:t xml:space="preserve"> health</w:t>
      </w:r>
      <w:r w:rsidRPr="005951CA">
        <w:rPr>
          <w:u w:val="single"/>
        </w:rPr>
        <w:t xml:space="preserve"> due to its low-risk and now common acceptance in society as a method for SARS-CoV-2 </w:t>
      </w:r>
      <w:r w:rsidR="009E22F3" w:rsidRPr="005951CA">
        <w:rPr>
          <w:u w:val="single"/>
        </w:rPr>
        <w:t>testing</w:t>
      </w:r>
      <w:r w:rsidRPr="00365849">
        <w:t xml:space="preserve">. Here we propose to </w:t>
      </w:r>
      <w:r w:rsidRPr="00365849">
        <w:lastRenderedPageBreak/>
        <w:t>prospectively collect nasopharyngea</w:t>
      </w:r>
      <w:r w:rsidR="009E22F3">
        <w:t>l/</w:t>
      </w:r>
      <w:r w:rsidRPr="00365849">
        <w:t xml:space="preserve">buccal swabs from 80 children across 4 age </w:t>
      </w:r>
      <w:r w:rsidR="00444198">
        <w:t>brackets</w:t>
      </w:r>
      <w:r w:rsidRPr="00365849">
        <w:t xml:space="preserve"> at each of 7 sites. We have already </w:t>
      </w:r>
      <w:proofErr w:type="spellStart"/>
      <w:r w:rsidRPr="00365849">
        <w:t>biobanked</w:t>
      </w:r>
      <w:proofErr w:type="spellEnd"/>
      <w:r w:rsidRPr="00365849">
        <w:t xml:space="preserve"> swabs for ongoing work of diseased tissue at 4 sites, establishing feasibility. In this current budget, we propose to generate 100 single-cell sequenced samples in our initial budget amounting to 80 nasopharyngeal (where we have extensive preliminary data) and 20 buccal (exploratory adolescent) swabs at each site. However, due to the cryopreservation and batched-processing approach, we can </w:t>
      </w:r>
      <w:r w:rsidR="009E22F3">
        <w:t>tier</w:t>
      </w:r>
      <w:r w:rsidRPr="00365849">
        <w:t xml:space="preserve"> these numbers accordingly (</w:t>
      </w:r>
      <w:r w:rsidRPr="00365849">
        <w:rPr>
          <w:b/>
        </w:rPr>
        <w:t>Budget</w:t>
      </w:r>
      <w:r w:rsidRPr="00365849">
        <w:t>)</w:t>
      </w:r>
      <w:r w:rsidR="009E22F3">
        <w:t xml:space="preserve">, for example </w:t>
      </w:r>
      <w:r w:rsidR="004019CC">
        <w:t xml:space="preserve">beginning </w:t>
      </w:r>
      <w:r w:rsidR="00FD4A00">
        <w:t>with</w:t>
      </w:r>
      <w:r w:rsidR="004019CC">
        <w:t xml:space="preserve"> specific age brackets</w:t>
      </w:r>
      <w:r w:rsidRPr="00365849">
        <w:t xml:space="preserve">. Furthermore, it is quite likely based on the proposed success of our community engagement plans that we </w:t>
      </w:r>
      <w:r w:rsidR="004019CC">
        <w:t xml:space="preserve">will </w:t>
      </w:r>
      <w:r w:rsidRPr="00365849">
        <w:t>recruit and biobank</w:t>
      </w:r>
      <w:r w:rsidR="004019CC">
        <w:t xml:space="preserve"> considerably</w:t>
      </w:r>
      <w:r w:rsidRPr="00365849">
        <w:t xml:space="preserve"> more than 80 </w:t>
      </w:r>
      <w:r w:rsidR="00507628">
        <w:t>p</w:t>
      </w:r>
      <w:r w:rsidRPr="00365849">
        <w:t>articipants at each site over three years. In this event, further nasopharyngeal swabs may be available for orthogonal validation assays</w:t>
      </w:r>
      <w:r w:rsidR="00507628">
        <w:t>,</w:t>
      </w:r>
      <w:r w:rsidRPr="00365849">
        <w:t xml:space="preserve"> or to share with other CZI </w:t>
      </w:r>
      <w:r w:rsidR="00507628">
        <w:t>P</w:t>
      </w:r>
      <w:r w:rsidRPr="00365849">
        <w:t xml:space="preserve">ediatric groups based on their expertise. </w:t>
      </w:r>
      <w:r w:rsidR="00D1230E">
        <w:t>A</w:t>
      </w:r>
      <w:r w:rsidRPr="00365849">
        <w:t xml:space="preserve">ll data we generate will be shared with the CZI and broader scientific community. </w:t>
      </w:r>
    </w:p>
    <w:p w14:paraId="0833E478" w14:textId="77777777" w:rsidR="00BA2D4E" w:rsidRDefault="00BA2D4E">
      <w:pPr>
        <w:shd w:val="clear" w:color="auto" w:fill="FFFFFF"/>
        <w:spacing w:before="300" w:after="300"/>
        <w:rPr>
          <w:b/>
          <w:color w:val="0000FF"/>
          <w:sz w:val="20"/>
          <w:szCs w:val="20"/>
          <w:u w:val="single"/>
        </w:rPr>
      </w:pPr>
    </w:p>
    <w:p w14:paraId="49D089AA" w14:textId="058426AE" w:rsidR="00BA2D4E" w:rsidRDefault="00BA2D4E">
      <w:pPr>
        <w:shd w:val="clear" w:color="auto" w:fill="FFFFFF"/>
        <w:spacing w:before="300" w:after="300"/>
        <w:rPr>
          <w:b/>
          <w:color w:val="0000FF"/>
          <w:sz w:val="20"/>
          <w:szCs w:val="20"/>
          <w:u w:val="single"/>
        </w:rPr>
      </w:pPr>
    </w:p>
    <w:p w14:paraId="39CC8A33" w14:textId="76DE87B6" w:rsidR="006F0983" w:rsidRDefault="006F0983">
      <w:pPr>
        <w:shd w:val="clear" w:color="auto" w:fill="FFFFFF"/>
        <w:spacing w:before="300" w:after="300"/>
        <w:rPr>
          <w:b/>
          <w:color w:val="0000FF"/>
          <w:sz w:val="20"/>
          <w:szCs w:val="20"/>
          <w:u w:val="single"/>
        </w:rPr>
      </w:pPr>
    </w:p>
    <w:p w14:paraId="5209525E" w14:textId="4AA9C6BA" w:rsidR="006F0983" w:rsidRDefault="006F0983">
      <w:pPr>
        <w:shd w:val="clear" w:color="auto" w:fill="FFFFFF"/>
        <w:spacing w:before="300" w:after="300"/>
        <w:rPr>
          <w:b/>
          <w:color w:val="0000FF"/>
          <w:sz w:val="20"/>
          <w:szCs w:val="20"/>
          <w:u w:val="single"/>
        </w:rPr>
      </w:pPr>
    </w:p>
    <w:p w14:paraId="484C0D02" w14:textId="289BDCCC" w:rsidR="00664DD9" w:rsidRDefault="00664DD9" w:rsidP="00BD71E0">
      <w:pPr>
        <w:shd w:val="clear" w:color="auto" w:fill="FFFFFF"/>
        <w:spacing w:before="300" w:after="300"/>
        <w:rPr>
          <w:sz w:val="20"/>
          <w:szCs w:val="20"/>
        </w:rPr>
      </w:pPr>
    </w:p>
    <w:p w14:paraId="7E723421" w14:textId="7E46D4C3" w:rsidR="00664DD9" w:rsidRDefault="00664DD9" w:rsidP="00BD71E0">
      <w:pPr>
        <w:shd w:val="clear" w:color="auto" w:fill="FFFFFF"/>
        <w:spacing w:before="300" w:after="300"/>
        <w:rPr>
          <w:sz w:val="20"/>
          <w:szCs w:val="20"/>
        </w:rPr>
      </w:pPr>
    </w:p>
    <w:p w14:paraId="7E5D49ED" w14:textId="5BEA0A7F" w:rsidR="00664DD9" w:rsidRDefault="00664DD9" w:rsidP="00BD71E0">
      <w:pPr>
        <w:shd w:val="clear" w:color="auto" w:fill="FFFFFF"/>
        <w:spacing w:before="300" w:after="300"/>
        <w:rPr>
          <w:sz w:val="20"/>
          <w:szCs w:val="20"/>
        </w:rPr>
      </w:pPr>
    </w:p>
    <w:p w14:paraId="3CA19EA7" w14:textId="1F503174" w:rsidR="00664DD9" w:rsidRDefault="00664DD9" w:rsidP="00BD71E0">
      <w:pPr>
        <w:shd w:val="clear" w:color="auto" w:fill="FFFFFF"/>
        <w:spacing w:before="300" w:after="300"/>
        <w:rPr>
          <w:sz w:val="20"/>
          <w:szCs w:val="20"/>
        </w:rPr>
      </w:pPr>
    </w:p>
    <w:p w14:paraId="6285FF3D" w14:textId="77777777" w:rsidR="00664DD9" w:rsidRDefault="00664DD9" w:rsidP="00BD71E0">
      <w:pPr>
        <w:shd w:val="clear" w:color="auto" w:fill="FFFFFF"/>
        <w:spacing w:before="300" w:after="300"/>
        <w:rPr>
          <w:sz w:val="20"/>
          <w:szCs w:val="20"/>
        </w:rPr>
      </w:pPr>
    </w:p>
    <w:p w14:paraId="70ED42EE" w14:textId="73896967" w:rsidR="00BD71E0" w:rsidRDefault="00BD71E0" w:rsidP="00BD71E0">
      <w:pPr>
        <w:shd w:val="clear" w:color="auto" w:fill="FFFFFF"/>
        <w:spacing w:before="300" w:after="300"/>
        <w:rPr>
          <w:sz w:val="20"/>
          <w:szCs w:val="20"/>
        </w:rPr>
      </w:pPr>
    </w:p>
    <w:p w14:paraId="3CA3996D" w14:textId="441D67FB" w:rsidR="00BA2D4E" w:rsidRDefault="00BA2D4E">
      <w:pPr>
        <w:shd w:val="clear" w:color="auto" w:fill="FFFFFF"/>
        <w:spacing w:before="300" w:after="300"/>
        <w:rPr>
          <w:sz w:val="20"/>
          <w:szCs w:val="20"/>
        </w:rPr>
      </w:pPr>
    </w:p>
    <w:p w14:paraId="372AD2F7" w14:textId="00EC0BDA" w:rsidR="000C3A8C" w:rsidRDefault="000C3A8C">
      <w:pPr>
        <w:shd w:val="clear" w:color="auto" w:fill="FFFFFF"/>
        <w:spacing w:before="300" w:after="300"/>
        <w:rPr>
          <w:sz w:val="20"/>
          <w:szCs w:val="20"/>
        </w:rPr>
      </w:pPr>
    </w:p>
    <w:p w14:paraId="7A8F4D8F" w14:textId="669F5CF6" w:rsidR="000C3A8C" w:rsidRDefault="000C3A8C">
      <w:pPr>
        <w:shd w:val="clear" w:color="auto" w:fill="FFFFFF"/>
        <w:spacing w:before="300" w:after="300"/>
        <w:rPr>
          <w:sz w:val="20"/>
          <w:szCs w:val="20"/>
        </w:rPr>
      </w:pPr>
    </w:p>
    <w:p w14:paraId="0ABE320C" w14:textId="3D92A052" w:rsidR="000C3A8C" w:rsidRDefault="000C3A8C">
      <w:pPr>
        <w:shd w:val="clear" w:color="auto" w:fill="FFFFFF"/>
        <w:spacing w:before="300" w:after="300"/>
        <w:rPr>
          <w:sz w:val="20"/>
          <w:szCs w:val="20"/>
        </w:rPr>
      </w:pPr>
    </w:p>
    <w:p w14:paraId="3D1D38D7" w14:textId="251A5BC9" w:rsidR="000C3A8C" w:rsidRDefault="000C3A8C">
      <w:pPr>
        <w:shd w:val="clear" w:color="auto" w:fill="FFFFFF"/>
        <w:spacing w:before="300" w:after="300"/>
        <w:rPr>
          <w:sz w:val="20"/>
          <w:szCs w:val="20"/>
        </w:rPr>
      </w:pPr>
    </w:p>
    <w:p w14:paraId="7F3FF306" w14:textId="535B388C" w:rsidR="000C3A8C" w:rsidRDefault="000C3A8C">
      <w:pPr>
        <w:shd w:val="clear" w:color="auto" w:fill="FFFFFF"/>
        <w:spacing w:before="300" w:after="300"/>
        <w:rPr>
          <w:sz w:val="20"/>
          <w:szCs w:val="20"/>
        </w:rPr>
      </w:pPr>
    </w:p>
    <w:p w14:paraId="6D952700" w14:textId="0E062A88" w:rsidR="000C3A8C" w:rsidRDefault="000C3A8C">
      <w:pPr>
        <w:shd w:val="clear" w:color="auto" w:fill="FFFFFF"/>
        <w:spacing w:before="300" w:after="300"/>
        <w:rPr>
          <w:sz w:val="20"/>
          <w:szCs w:val="20"/>
        </w:rPr>
      </w:pPr>
    </w:p>
    <w:p w14:paraId="1D9A5CE1" w14:textId="45E9E36D" w:rsidR="000C3A8C" w:rsidRDefault="000C3A8C">
      <w:pPr>
        <w:shd w:val="clear" w:color="auto" w:fill="FFFFFF"/>
        <w:spacing w:before="300" w:after="300"/>
        <w:rPr>
          <w:sz w:val="20"/>
          <w:szCs w:val="20"/>
        </w:rPr>
      </w:pPr>
    </w:p>
    <w:p w14:paraId="73CD78B9" w14:textId="77777777" w:rsidR="000C3A8C" w:rsidRDefault="000C3A8C">
      <w:pPr>
        <w:shd w:val="clear" w:color="auto" w:fill="FFFFFF"/>
        <w:spacing w:before="300" w:after="300"/>
        <w:rPr>
          <w:sz w:val="20"/>
          <w:szCs w:val="20"/>
        </w:rPr>
      </w:pPr>
    </w:p>
    <w:p w14:paraId="6B41C1BD" w14:textId="43FE225E" w:rsidR="00BA2D4E" w:rsidRDefault="00BA2D4E">
      <w:pPr>
        <w:shd w:val="clear" w:color="auto" w:fill="FFFFFF"/>
        <w:spacing w:before="300" w:after="300"/>
        <w:rPr>
          <w:sz w:val="20"/>
          <w:szCs w:val="20"/>
        </w:rPr>
      </w:pPr>
    </w:p>
    <w:p w14:paraId="32194A5F" w14:textId="6A339D47" w:rsidR="004D3AD0" w:rsidRPr="00B8088D" w:rsidRDefault="00B8088D">
      <w:pPr>
        <w:rPr>
          <w:b/>
        </w:rPr>
      </w:pPr>
      <w:r w:rsidRPr="00B8088D">
        <w:rPr>
          <w:b/>
        </w:rPr>
        <w:lastRenderedPageBreak/>
        <w:t>R</w:t>
      </w:r>
      <w:r w:rsidR="00117408">
        <w:rPr>
          <w:b/>
        </w:rPr>
        <w:t>EFERENCES</w:t>
      </w:r>
    </w:p>
    <w:p w14:paraId="4D9FA1DF" w14:textId="77777777" w:rsidR="00717554" w:rsidRPr="00717554" w:rsidRDefault="004D3AD0" w:rsidP="00717554">
      <w:pPr>
        <w:pStyle w:val="EndNoteBibliography"/>
        <w:ind w:left="720" w:hanging="720"/>
        <w:rPr>
          <w:noProof/>
        </w:rPr>
      </w:pPr>
      <w:r>
        <w:fldChar w:fldCharType="begin"/>
      </w:r>
      <w:r>
        <w:instrText xml:space="preserve"> ADDIN EN.REFLIST </w:instrText>
      </w:r>
      <w:r>
        <w:fldChar w:fldCharType="separate"/>
      </w:r>
      <w:r w:rsidR="00717554" w:rsidRPr="00717554">
        <w:rPr>
          <w:noProof/>
        </w:rPr>
        <w:t>1</w:t>
      </w:r>
      <w:r w:rsidR="00717554" w:rsidRPr="00717554">
        <w:rPr>
          <w:noProof/>
        </w:rPr>
        <w:tab/>
        <w:t xml:space="preserve">Iwasaki, A., Foxman, E. F. &amp; Molony, R. D. Early local immune defences in the respiratory tract. </w:t>
      </w:r>
      <w:r w:rsidR="00717554" w:rsidRPr="00717554">
        <w:rPr>
          <w:i/>
          <w:noProof/>
        </w:rPr>
        <w:t>Nat. Rev. Immunol.</w:t>
      </w:r>
      <w:r w:rsidR="00717554" w:rsidRPr="00717554">
        <w:rPr>
          <w:noProof/>
        </w:rPr>
        <w:t xml:space="preserve"> </w:t>
      </w:r>
      <w:r w:rsidR="00717554" w:rsidRPr="00717554">
        <w:rPr>
          <w:b/>
          <w:noProof/>
        </w:rPr>
        <w:t>17</w:t>
      </w:r>
      <w:r w:rsidR="00717554" w:rsidRPr="00717554">
        <w:rPr>
          <w:noProof/>
        </w:rPr>
        <w:t>, 7-20, doi:10.1038/nri.2016.117 (2017).</w:t>
      </w:r>
    </w:p>
    <w:p w14:paraId="3636BB2E" w14:textId="77777777" w:rsidR="00717554" w:rsidRPr="00717554" w:rsidRDefault="00717554" w:rsidP="00717554">
      <w:pPr>
        <w:pStyle w:val="EndNoteBibliography"/>
        <w:ind w:left="720" w:hanging="720"/>
        <w:rPr>
          <w:noProof/>
        </w:rPr>
      </w:pPr>
      <w:r w:rsidRPr="00717554">
        <w:rPr>
          <w:noProof/>
        </w:rPr>
        <w:t>2</w:t>
      </w:r>
      <w:r w:rsidRPr="00717554">
        <w:rPr>
          <w:noProof/>
        </w:rPr>
        <w:tab/>
        <w:t xml:space="preserve">Ordovas-Montanes, J., Beyaz, S., Rakoff-Nahoum, S. &amp; Shalek, A. K. Distribution and storage of inflammatory memory in barrier tissues. </w:t>
      </w:r>
      <w:r w:rsidRPr="00717554">
        <w:rPr>
          <w:i/>
          <w:noProof/>
        </w:rPr>
        <w:t>Nat. Rev. Immunol.</w:t>
      </w:r>
      <w:r w:rsidRPr="00717554">
        <w:rPr>
          <w:noProof/>
        </w:rPr>
        <w:t>, doi:10.1038/s41577-019-0263-z (2020).</w:t>
      </w:r>
    </w:p>
    <w:p w14:paraId="492E3D7C" w14:textId="77777777" w:rsidR="00717554" w:rsidRPr="00717554" w:rsidRDefault="00717554" w:rsidP="00717554">
      <w:pPr>
        <w:pStyle w:val="EndNoteBibliography"/>
        <w:ind w:left="720" w:hanging="720"/>
        <w:rPr>
          <w:noProof/>
        </w:rPr>
      </w:pPr>
      <w:r w:rsidRPr="00717554">
        <w:rPr>
          <w:noProof/>
        </w:rPr>
        <w:t>3</w:t>
      </w:r>
      <w:r w:rsidRPr="00717554">
        <w:rPr>
          <w:noProof/>
        </w:rPr>
        <w:tab/>
        <w:t xml:space="preserve">Gaffen, S. L. &amp; Moutsopoulos, N. M. Regulation of host-microbe interactions at oral mucosal barriers by type 17 immunity. </w:t>
      </w:r>
      <w:r w:rsidRPr="00717554">
        <w:rPr>
          <w:i/>
          <w:noProof/>
        </w:rPr>
        <w:t>Sci Immunol</w:t>
      </w:r>
      <w:r w:rsidRPr="00717554">
        <w:rPr>
          <w:noProof/>
        </w:rPr>
        <w:t xml:space="preserve"> </w:t>
      </w:r>
      <w:r w:rsidRPr="00717554">
        <w:rPr>
          <w:b/>
          <w:noProof/>
        </w:rPr>
        <w:t>5</w:t>
      </w:r>
      <w:r w:rsidRPr="00717554">
        <w:rPr>
          <w:noProof/>
        </w:rPr>
        <w:t>, doi:10.1126/sciimmunol.aau4594 (2020).</w:t>
      </w:r>
    </w:p>
    <w:p w14:paraId="3C27C6EC" w14:textId="77777777" w:rsidR="00717554" w:rsidRPr="00717554" w:rsidRDefault="00717554" w:rsidP="00717554">
      <w:pPr>
        <w:pStyle w:val="EndNoteBibliography"/>
        <w:ind w:left="720" w:hanging="720"/>
        <w:rPr>
          <w:noProof/>
        </w:rPr>
      </w:pPr>
      <w:r w:rsidRPr="00717554">
        <w:rPr>
          <w:noProof/>
        </w:rPr>
        <w:t>4</w:t>
      </w:r>
      <w:r w:rsidRPr="00717554">
        <w:rPr>
          <w:noProof/>
        </w:rPr>
        <w:tab/>
        <w:t xml:space="preserve">Moutsopoulos, N. M. &amp; Konkel, J. E. Tissue-Specific Immunity at the Oral Mucosal Barrier. </w:t>
      </w:r>
      <w:r w:rsidRPr="00717554">
        <w:rPr>
          <w:i/>
          <w:noProof/>
        </w:rPr>
        <w:t>Trends Immunol.</w:t>
      </w:r>
      <w:r w:rsidRPr="00717554">
        <w:rPr>
          <w:noProof/>
        </w:rPr>
        <w:t xml:space="preserve"> </w:t>
      </w:r>
      <w:r w:rsidRPr="00717554">
        <w:rPr>
          <w:b/>
          <w:noProof/>
        </w:rPr>
        <w:t>39</w:t>
      </w:r>
      <w:r w:rsidRPr="00717554">
        <w:rPr>
          <w:noProof/>
        </w:rPr>
        <w:t>, 276-287, doi:10.1016/j.it.2017.08.005 (2018).</w:t>
      </w:r>
    </w:p>
    <w:p w14:paraId="36B81A2C" w14:textId="77777777" w:rsidR="00717554" w:rsidRPr="00717554" w:rsidRDefault="00717554" w:rsidP="00717554">
      <w:pPr>
        <w:pStyle w:val="EndNoteBibliography"/>
        <w:ind w:left="720" w:hanging="720"/>
        <w:rPr>
          <w:noProof/>
        </w:rPr>
      </w:pPr>
      <w:r w:rsidRPr="00717554">
        <w:rPr>
          <w:noProof/>
        </w:rPr>
        <w:t>5</w:t>
      </w:r>
      <w:r w:rsidRPr="00717554">
        <w:rPr>
          <w:noProof/>
        </w:rPr>
        <w:tab/>
        <w:t xml:space="preserve">Hewitt, R. J. &amp; Lloyd, C. M. Regulation of immune responses by the airway epithelial cell landscape. </w:t>
      </w:r>
      <w:r w:rsidRPr="00717554">
        <w:rPr>
          <w:i/>
          <w:noProof/>
        </w:rPr>
        <w:t>Nat. Rev. Immunol.</w:t>
      </w:r>
      <w:r w:rsidRPr="00717554">
        <w:rPr>
          <w:noProof/>
        </w:rPr>
        <w:t>, doi:10.1038/s41577-020-00477-9 (2021).</w:t>
      </w:r>
    </w:p>
    <w:p w14:paraId="1CF7595C" w14:textId="77777777" w:rsidR="00717554" w:rsidRPr="00717554" w:rsidRDefault="00717554" w:rsidP="00717554">
      <w:pPr>
        <w:pStyle w:val="EndNoteBibliography"/>
        <w:ind w:left="720" w:hanging="720"/>
        <w:rPr>
          <w:noProof/>
        </w:rPr>
      </w:pPr>
      <w:r w:rsidRPr="00717554">
        <w:rPr>
          <w:noProof/>
        </w:rPr>
        <w:t>6</w:t>
      </w:r>
      <w:r w:rsidRPr="00717554">
        <w:rPr>
          <w:noProof/>
        </w:rPr>
        <w:tab/>
        <w:t xml:space="preserve">Zar, H. J. &amp; Ferkol, T. W. The global burden of respiratory disease-impact on child health. </w:t>
      </w:r>
      <w:r w:rsidRPr="00717554">
        <w:rPr>
          <w:i/>
          <w:noProof/>
        </w:rPr>
        <w:t>Pediatr. Pulmonol.</w:t>
      </w:r>
      <w:r w:rsidRPr="00717554">
        <w:rPr>
          <w:noProof/>
        </w:rPr>
        <w:t xml:space="preserve"> </w:t>
      </w:r>
      <w:r w:rsidRPr="00717554">
        <w:rPr>
          <w:b/>
          <w:noProof/>
        </w:rPr>
        <w:t>49</w:t>
      </w:r>
      <w:r w:rsidRPr="00717554">
        <w:rPr>
          <w:noProof/>
        </w:rPr>
        <w:t>, 430-434, doi:10.1002/ppul.23030 (2014).</w:t>
      </w:r>
    </w:p>
    <w:p w14:paraId="4D430ED0" w14:textId="77777777" w:rsidR="00717554" w:rsidRPr="00717554" w:rsidRDefault="00717554" w:rsidP="00717554">
      <w:pPr>
        <w:pStyle w:val="EndNoteBibliography"/>
        <w:ind w:left="720" w:hanging="720"/>
        <w:rPr>
          <w:noProof/>
        </w:rPr>
      </w:pPr>
      <w:r w:rsidRPr="00717554">
        <w:rPr>
          <w:noProof/>
        </w:rPr>
        <w:t>7</w:t>
      </w:r>
      <w:r w:rsidRPr="00717554">
        <w:rPr>
          <w:noProof/>
        </w:rPr>
        <w:tab/>
        <w:t>Mackenzie, G. A.</w:t>
      </w:r>
      <w:r w:rsidRPr="00717554">
        <w:rPr>
          <w:i/>
          <w:noProof/>
        </w:rPr>
        <w:t xml:space="preserve"> et al.</w:t>
      </w:r>
      <w:r w:rsidRPr="00717554">
        <w:rPr>
          <w:noProof/>
        </w:rPr>
        <w:t xml:space="preserve"> Respiratory syncytial, parainfluenza and influenza virus infection in young children with acute lower respiratory infection in rural Gambia. </w:t>
      </w:r>
      <w:r w:rsidRPr="00717554">
        <w:rPr>
          <w:i/>
          <w:noProof/>
        </w:rPr>
        <w:t>Sci. Rep.</w:t>
      </w:r>
      <w:r w:rsidRPr="00717554">
        <w:rPr>
          <w:noProof/>
        </w:rPr>
        <w:t xml:space="preserve"> </w:t>
      </w:r>
      <w:r w:rsidRPr="00717554">
        <w:rPr>
          <w:b/>
          <w:noProof/>
        </w:rPr>
        <w:t>9</w:t>
      </w:r>
      <w:r w:rsidRPr="00717554">
        <w:rPr>
          <w:noProof/>
        </w:rPr>
        <w:t>, 17965, doi:10.1038/s41598-019-54059-4 (2019).</w:t>
      </w:r>
    </w:p>
    <w:p w14:paraId="3B7DEE69" w14:textId="77777777" w:rsidR="00717554" w:rsidRPr="00717554" w:rsidRDefault="00717554" w:rsidP="00717554">
      <w:pPr>
        <w:pStyle w:val="EndNoteBibliography"/>
        <w:ind w:left="720" w:hanging="720"/>
        <w:rPr>
          <w:noProof/>
        </w:rPr>
      </w:pPr>
      <w:r w:rsidRPr="00717554">
        <w:rPr>
          <w:noProof/>
        </w:rPr>
        <w:t>8</w:t>
      </w:r>
      <w:r w:rsidRPr="00717554">
        <w:rPr>
          <w:noProof/>
        </w:rPr>
        <w:tab/>
        <w:t>Saha, S.</w:t>
      </w:r>
      <w:r w:rsidRPr="00717554">
        <w:rPr>
          <w:i/>
          <w:noProof/>
        </w:rPr>
        <w:t xml:space="preserve"> et al.</w:t>
      </w:r>
      <w:r w:rsidRPr="00717554">
        <w:rPr>
          <w:noProof/>
        </w:rPr>
        <w:t xml:space="preserve"> The Direct and Indirect Impact of SARS-CoV-2 Infections on Neonates: A Series of 26 Cases in Bangladesh. </w:t>
      </w:r>
      <w:r w:rsidRPr="00717554">
        <w:rPr>
          <w:i/>
          <w:noProof/>
        </w:rPr>
        <w:t>Pediatr. Infect. Dis. J.</w:t>
      </w:r>
      <w:r w:rsidRPr="00717554">
        <w:rPr>
          <w:noProof/>
        </w:rPr>
        <w:t xml:space="preserve"> </w:t>
      </w:r>
      <w:r w:rsidRPr="00717554">
        <w:rPr>
          <w:b/>
          <w:noProof/>
        </w:rPr>
        <w:t>39</w:t>
      </w:r>
      <w:r w:rsidRPr="00717554">
        <w:rPr>
          <w:noProof/>
        </w:rPr>
        <w:t>, e398-e405, doi:10.1097/INF.0000000000002921 (2020).</w:t>
      </w:r>
    </w:p>
    <w:p w14:paraId="0583920C" w14:textId="77777777" w:rsidR="00717554" w:rsidRPr="00717554" w:rsidRDefault="00717554" w:rsidP="00717554">
      <w:pPr>
        <w:pStyle w:val="EndNoteBibliography"/>
        <w:ind w:left="720" w:hanging="720"/>
        <w:rPr>
          <w:noProof/>
        </w:rPr>
      </w:pPr>
      <w:r w:rsidRPr="00717554">
        <w:rPr>
          <w:noProof/>
        </w:rPr>
        <w:t>9</w:t>
      </w:r>
      <w:r w:rsidRPr="00717554">
        <w:rPr>
          <w:noProof/>
        </w:rPr>
        <w:tab/>
        <w:t>Yonker, L. M.</w:t>
      </w:r>
      <w:r w:rsidRPr="00717554">
        <w:rPr>
          <w:i/>
          <w:noProof/>
        </w:rPr>
        <w:t xml:space="preserve"> et al.</w:t>
      </w:r>
      <w:r w:rsidRPr="00717554">
        <w:rPr>
          <w:noProof/>
        </w:rPr>
        <w:t xml:space="preserve"> Pediatric Severe Acute Respiratory Syndrome Coronavirus 2 (SARS-CoV-2): Clinical Presentation, Infectivity, and Immune Responses. </w:t>
      </w:r>
      <w:r w:rsidRPr="00717554">
        <w:rPr>
          <w:i/>
          <w:noProof/>
        </w:rPr>
        <w:t>J. Pediatr.</w:t>
      </w:r>
      <w:r w:rsidRPr="00717554">
        <w:rPr>
          <w:noProof/>
        </w:rPr>
        <w:t xml:space="preserve"> </w:t>
      </w:r>
      <w:r w:rsidRPr="00717554">
        <w:rPr>
          <w:b/>
          <w:noProof/>
        </w:rPr>
        <w:t>227</w:t>
      </w:r>
      <w:r w:rsidRPr="00717554">
        <w:rPr>
          <w:noProof/>
        </w:rPr>
        <w:t>, 45-52 e45, doi:10.1016/j.jpeds.2020.08.037 (2020).</w:t>
      </w:r>
    </w:p>
    <w:p w14:paraId="18D6AA4E" w14:textId="77777777" w:rsidR="00717554" w:rsidRPr="00717554" w:rsidRDefault="00717554" w:rsidP="00717554">
      <w:pPr>
        <w:pStyle w:val="EndNoteBibliography"/>
        <w:ind w:left="720" w:hanging="720"/>
        <w:rPr>
          <w:noProof/>
        </w:rPr>
      </w:pPr>
      <w:r w:rsidRPr="00717554">
        <w:rPr>
          <w:noProof/>
        </w:rPr>
        <w:t>10</w:t>
      </w:r>
      <w:r w:rsidRPr="00717554">
        <w:rPr>
          <w:noProof/>
        </w:rPr>
        <w:tab/>
        <w:t>Taylor, D. M.</w:t>
      </w:r>
      <w:r w:rsidRPr="00717554">
        <w:rPr>
          <w:i/>
          <w:noProof/>
        </w:rPr>
        <w:t xml:space="preserve"> et al.</w:t>
      </w:r>
      <w:r w:rsidRPr="00717554">
        <w:rPr>
          <w:noProof/>
        </w:rPr>
        <w:t xml:space="preserve"> The Pediatric Cell Atlas: Defining the Growth Phase of Human Development at Single-Cell Resolution. </w:t>
      </w:r>
      <w:r w:rsidRPr="00717554">
        <w:rPr>
          <w:i/>
          <w:noProof/>
        </w:rPr>
        <w:t>Dev. Cell</w:t>
      </w:r>
      <w:r w:rsidRPr="00717554">
        <w:rPr>
          <w:noProof/>
        </w:rPr>
        <w:t xml:space="preserve"> </w:t>
      </w:r>
      <w:r w:rsidRPr="00717554">
        <w:rPr>
          <w:b/>
          <w:noProof/>
        </w:rPr>
        <w:t>49</w:t>
      </w:r>
      <w:r w:rsidRPr="00717554">
        <w:rPr>
          <w:noProof/>
        </w:rPr>
        <w:t>, 10-29, doi:10.1016/j.devcel.2019.03.001 (2019).</w:t>
      </w:r>
    </w:p>
    <w:p w14:paraId="49136238" w14:textId="77777777" w:rsidR="00717554" w:rsidRPr="00717554" w:rsidRDefault="00717554" w:rsidP="00717554">
      <w:pPr>
        <w:pStyle w:val="EndNoteBibliography"/>
        <w:ind w:left="720" w:hanging="720"/>
        <w:rPr>
          <w:noProof/>
        </w:rPr>
      </w:pPr>
      <w:r w:rsidRPr="00717554">
        <w:rPr>
          <w:noProof/>
        </w:rPr>
        <w:t>11</w:t>
      </w:r>
      <w:r w:rsidRPr="00717554">
        <w:rPr>
          <w:noProof/>
        </w:rPr>
        <w:tab/>
        <w:t>Bhattacharyya, C.</w:t>
      </w:r>
      <w:r w:rsidRPr="00717554">
        <w:rPr>
          <w:i/>
          <w:noProof/>
        </w:rPr>
        <w:t xml:space="preserve"> et al.</w:t>
      </w:r>
      <w:r w:rsidRPr="00717554">
        <w:rPr>
          <w:noProof/>
        </w:rPr>
        <w:t xml:space="preserve"> SARS-CoV-2 mutation 614G creates an elastase cleavage site enhancing its spread in high AAT-deficient regions. </w:t>
      </w:r>
      <w:r w:rsidRPr="00717554">
        <w:rPr>
          <w:i/>
          <w:noProof/>
        </w:rPr>
        <w:t>Infect. Genet. Evol.</w:t>
      </w:r>
      <w:r w:rsidRPr="00717554">
        <w:rPr>
          <w:noProof/>
        </w:rPr>
        <w:t xml:space="preserve"> </w:t>
      </w:r>
      <w:r w:rsidRPr="00717554">
        <w:rPr>
          <w:b/>
          <w:noProof/>
        </w:rPr>
        <w:t>90</w:t>
      </w:r>
      <w:r w:rsidRPr="00717554">
        <w:rPr>
          <w:noProof/>
        </w:rPr>
        <w:t>, 104760, doi:10.1016/j.meegid.2021.104760 (2021).</w:t>
      </w:r>
    </w:p>
    <w:p w14:paraId="695754CD" w14:textId="77777777" w:rsidR="00717554" w:rsidRPr="00717554" w:rsidRDefault="00717554" w:rsidP="00717554">
      <w:pPr>
        <w:pStyle w:val="EndNoteBibliography"/>
        <w:ind w:left="720" w:hanging="720"/>
        <w:rPr>
          <w:noProof/>
        </w:rPr>
      </w:pPr>
      <w:r w:rsidRPr="00717554">
        <w:rPr>
          <w:noProof/>
        </w:rPr>
        <w:t>12</w:t>
      </w:r>
      <w:r w:rsidRPr="00717554">
        <w:rPr>
          <w:noProof/>
        </w:rPr>
        <w:tab/>
        <w:t xml:space="preserve">Biswas, N. K. &amp; Majumder, P. P. Analysis of RNA sequences of 3636 SARS-CoV-2 collected from 55 countries reveals selective sweep of one virus type. </w:t>
      </w:r>
      <w:r w:rsidRPr="00717554">
        <w:rPr>
          <w:i/>
          <w:noProof/>
        </w:rPr>
        <w:t>Indian J. Med. Res.</w:t>
      </w:r>
      <w:r w:rsidRPr="00717554">
        <w:rPr>
          <w:noProof/>
        </w:rPr>
        <w:t xml:space="preserve"> </w:t>
      </w:r>
      <w:r w:rsidRPr="00717554">
        <w:rPr>
          <w:b/>
          <w:noProof/>
        </w:rPr>
        <w:t>151</w:t>
      </w:r>
      <w:r w:rsidRPr="00717554">
        <w:rPr>
          <w:noProof/>
        </w:rPr>
        <w:t>, 450-458, doi:10.4103/ijmr.IJMR_1125_20 (2020).</w:t>
      </w:r>
    </w:p>
    <w:p w14:paraId="722A8235" w14:textId="77777777" w:rsidR="00717554" w:rsidRPr="00717554" w:rsidRDefault="00717554" w:rsidP="00717554">
      <w:pPr>
        <w:pStyle w:val="EndNoteBibliography"/>
        <w:ind w:left="720" w:hanging="720"/>
        <w:rPr>
          <w:noProof/>
        </w:rPr>
      </w:pPr>
      <w:r w:rsidRPr="00717554">
        <w:rPr>
          <w:noProof/>
        </w:rPr>
        <w:t>13</w:t>
      </w:r>
      <w:r w:rsidRPr="00717554">
        <w:rPr>
          <w:noProof/>
        </w:rPr>
        <w:tab/>
        <w:t xml:space="preserve">Chatterjee, S. &amp; Majumder, P. P. Kalyani cohort - the first platform in Eastern India for longitudinal studies on health and disease parameters in peri-urban setting. </w:t>
      </w:r>
      <w:r w:rsidRPr="00717554">
        <w:rPr>
          <w:i/>
          <w:noProof/>
        </w:rPr>
        <w:t>Glob Health Epidemiol Genom</w:t>
      </w:r>
      <w:r w:rsidRPr="00717554">
        <w:rPr>
          <w:noProof/>
        </w:rPr>
        <w:t xml:space="preserve"> </w:t>
      </w:r>
      <w:r w:rsidRPr="00717554">
        <w:rPr>
          <w:b/>
          <w:noProof/>
        </w:rPr>
        <w:t>2</w:t>
      </w:r>
      <w:r w:rsidRPr="00717554">
        <w:rPr>
          <w:noProof/>
        </w:rPr>
        <w:t>, e2, doi:10.1017/gheg.2016.19 (2017).</w:t>
      </w:r>
    </w:p>
    <w:p w14:paraId="0D622224" w14:textId="77777777" w:rsidR="00717554" w:rsidRPr="00717554" w:rsidRDefault="00717554" w:rsidP="00717554">
      <w:pPr>
        <w:pStyle w:val="EndNoteBibliography"/>
        <w:ind w:left="720" w:hanging="720"/>
        <w:rPr>
          <w:noProof/>
        </w:rPr>
      </w:pPr>
      <w:r w:rsidRPr="00717554">
        <w:rPr>
          <w:noProof/>
        </w:rPr>
        <w:t>14</w:t>
      </w:r>
      <w:r w:rsidRPr="00717554">
        <w:rPr>
          <w:noProof/>
        </w:rPr>
        <w:tab/>
        <w:t>Dwyer, D. F.</w:t>
      </w:r>
      <w:r w:rsidRPr="00717554">
        <w:rPr>
          <w:i/>
          <w:noProof/>
        </w:rPr>
        <w:t xml:space="preserve"> et al.</w:t>
      </w:r>
      <w:r w:rsidRPr="00717554">
        <w:rPr>
          <w:noProof/>
        </w:rPr>
        <w:t xml:space="preserve"> Human airway mast cells proliferate and acquire distinct inflammation-driven phenotypes during type 2 inflammation. </w:t>
      </w:r>
      <w:r w:rsidRPr="00717554">
        <w:rPr>
          <w:i/>
          <w:noProof/>
        </w:rPr>
        <w:t>Science Immunology</w:t>
      </w:r>
      <w:r w:rsidRPr="00717554">
        <w:rPr>
          <w:noProof/>
        </w:rPr>
        <w:t xml:space="preserve"> </w:t>
      </w:r>
      <w:r w:rsidRPr="00717554">
        <w:rPr>
          <w:b/>
          <w:noProof/>
        </w:rPr>
        <w:t>6</w:t>
      </w:r>
      <w:r w:rsidRPr="00717554">
        <w:rPr>
          <w:noProof/>
        </w:rPr>
        <w:t>, eabb7221, doi:10.1126/sciimmunol.abb7221 (2021).</w:t>
      </w:r>
    </w:p>
    <w:p w14:paraId="6E674AFF" w14:textId="77777777" w:rsidR="00717554" w:rsidRPr="00717554" w:rsidRDefault="00717554" w:rsidP="00717554">
      <w:pPr>
        <w:pStyle w:val="EndNoteBibliography"/>
        <w:ind w:left="720" w:hanging="720"/>
        <w:rPr>
          <w:noProof/>
        </w:rPr>
      </w:pPr>
      <w:r w:rsidRPr="00717554">
        <w:rPr>
          <w:noProof/>
        </w:rPr>
        <w:t>15</w:t>
      </w:r>
      <w:r w:rsidRPr="00717554">
        <w:rPr>
          <w:noProof/>
        </w:rPr>
        <w:tab/>
        <w:t>Ziegler, C. G. K.</w:t>
      </w:r>
      <w:r w:rsidRPr="00717554">
        <w:rPr>
          <w:i/>
          <w:noProof/>
        </w:rPr>
        <w:t xml:space="preserve"> et al.</w:t>
      </w:r>
      <w:r w:rsidRPr="00717554">
        <w:rPr>
          <w:noProof/>
        </w:rPr>
        <w:t xml:space="preserve"> Impaired local intrinsic immunity to SARS-CoV-2 infection in severe COVID-19. </w:t>
      </w:r>
      <w:r w:rsidRPr="00717554">
        <w:rPr>
          <w:i/>
          <w:noProof/>
        </w:rPr>
        <w:t>bioRxiv</w:t>
      </w:r>
      <w:r w:rsidRPr="00717554">
        <w:rPr>
          <w:noProof/>
        </w:rPr>
        <w:t>, doi:10.1101/2021.02.20.431155 (2021).</w:t>
      </w:r>
    </w:p>
    <w:p w14:paraId="34D43686" w14:textId="77777777" w:rsidR="00717554" w:rsidRPr="00717554" w:rsidRDefault="00717554" w:rsidP="00717554">
      <w:pPr>
        <w:pStyle w:val="EndNoteBibliography"/>
        <w:ind w:left="720" w:hanging="720"/>
        <w:rPr>
          <w:noProof/>
        </w:rPr>
      </w:pPr>
      <w:r w:rsidRPr="00717554">
        <w:rPr>
          <w:noProof/>
        </w:rPr>
        <w:t>16</w:t>
      </w:r>
      <w:r w:rsidRPr="00717554">
        <w:rPr>
          <w:noProof/>
        </w:rPr>
        <w:tab/>
        <w:t>Cao, Y.</w:t>
      </w:r>
      <w:r w:rsidRPr="00717554">
        <w:rPr>
          <w:i/>
          <w:noProof/>
        </w:rPr>
        <w:t xml:space="preserve"> et al.</w:t>
      </w:r>
      <w:r w:rsidRPr="00717554">
        <w:rPr>
          <w:noProof/>
        </w:rPr>
        <w:t xml:space="preserve"> Single-cell analysis of upper airway cells reveals host-viral dynamics in influenza infected adults. </w:t>
      </w:r>
      <w:r w:rsidRPr="00717554">
        <w:rPr>
          <w:i/>
          <w:noProof/>
        </w:rPr>
        <w:t>bioRxiv</w:t>
      </w:r>
      <w:r w:rsidRPr="00717554">
        <w:rPr>
          <w:noProof/>
        </w:rPr>
        <w:t>, 2020.2004.2015.042978, doi:10.1101/2020.04.15.042978 (2020).</w:t>
      </w:r>
    </w:p>
    <w:p w14:paraId="1AD3FB1A" w14:textId="77777777" w:rsidR="00717554" w:rsidRPr="00717554" w:rsidRDefault="00717554" w:rsidP="00717554">
      <w:pPr>
        <w:pStyle w:val="EndNoteBibliography"/>
        <w:ind w:left="720" w:hanging="720"/>
        <w:rPr>
          <w:noProof/>
        </w:rPr>
      </w:pPr>
      <w:r w:rsidRPr="00717554">
        <w:rPr>
          <w:noProof/>
        </w:rPr>
        <w:t>17</w:t>
      </w:r>
      <w:r w:rsidRPr="00717554">
        <w:rPr>
          <w:noProof/>
        </w:rPr>
        <w:tab/>
        <w:t>Ziegler, C. G. K.</w:t>
      </w:r>
      <w:r w:rsidRPr="00717554">
        <w:rPr>
          <w:i/>
          <w:noProof/>
        </w:rPr>
        <w:t xml:space="preserve"> et al.</w:t>
      </w:r>
      <w:r w:rsidRPr="00717554">
        <w:rPr>
          <w:noProof/>
        </w:rPr>
        <w:t xml:space="preserve"> SARS-CoV-2 Receptor ACE2 Is an Interferon-Stimulated Gene in Human Airway Epithelial Cells and Is Detected in Specific Cell Subsets across Tissues. </w:t>
      </w:r>
      <w:r w:rsidRPr="00717554">
        <w:rPr>
          <w:i/>
          <w:noProof/>
        </w:rPr>
        <w:t>Cell</w:t>
      </w:r>
      <w:r w:rsidRPr="00717554">
        <w:rPr>
          <w:noProof/>
        </w:rPr>
        <w:t xml:space="preserve"> </w:t>
      </w:r>
      <w:r w:rsidRPr="00717554">
        <w:rPr>
          <w:b/>
          <w:noProof/>
        </w:rPr>
        <w:t>181</w:t>
      </w:r>
      <w:r w:rsidRPr="00717554">
        <w:rPr>
          <w:noProof/>
        </w:rPr>
        <w:t>, 1016-1035 e1019, doi:10.1016/j.cell.2020.04.035 (2020).</w:t>
      </w:r>
    </w:p>
    <w:p w14:paraId="40F02795" w14:textId="77777777" w:rsidR="00717554" w:rsidRPr="00717554" w:rsidRDefault="00717554" w:rsidP="00717554">
      <w:pPr>
        <w:pStyle w:val="EndNoteBibliography"/>
        <w:ind w:left="720" w:hanging="720"/>
        <w:rPr>
          <w:noProof/>
        </w:rPr>
      </w:pPr>
      <w:r w:rsidRPr="00717554">
        <w:rPr>
          <w:noProof/>
        </w:rPr>
        <w:t>18</w:t>
      </w:r>
      <w:r w:rsidRPr="00717554">
        <w:rPr>
          <w:noProof/>
        </w:rPr>
        <w:tab/>
        <w:t>Ordovas-Montanes, J.</w:t>
      </w:r>
      <w:r w:rsidRPr="00717554">
        <w:rPr>
          <w:i/>
          <w:noProof/>
        </w:rPr>
        <w:t xml:space="preserve"> et al.</w:t>
      </w:r>
      <w:r w:rsidRPr="00717554">
        <w:rPr>
          <w:noProof/>
        </w:rPr>
        <w:t xml:space="preserve"> Allergic inflammatory memory in human respiratory epithelial progenitor cells. </w:t>
      </w:r>
      <w:r w:rsidRPr="00717554">
        <w:rPr>
          <w:i/>
          <w:noProof/>
        </w:rPr>
        <w:t>Nature</w:t>
      </w:r>
      <w:r w:rsidRPr="00717554">
        <w:rPr>
          <w:noProof/>
        </w:rPr>
        <w:t xml:space="preserve"> </w:t>
      </w:r>
      <w:r w:rsidRPr="00717554">
        <w:rPr>
          <w:b/>
          <w:noProof/>
        </w:rPr>
        <w:t>560</w:t>
      </w:r>
      <w:r w:rsidRPr="00717554">
        <w:rPr>
          <w:noProof/>
        </w:rPr>
        <w:t>, 649-654, doi:10.1038/s41586-018-0449-8 (2018).</w:t>
      </w:r>
    </w:p>
    <w:p w14:paraId="63661A62" w14:textId="77777777" w:rsidR="00717554" w:rsidRPr="00717554" w:rsidRDefault="00717554" w:rsidP="00717554">
      <w:pPr>
        <w:pStyle w:val="EndNoteBibliography"/>
        <w:ind w:left="720" w:hanging="720"/>
        <w:rPr>
          <w:noProof/>
        </w:rPr>
      </w:pPr>
      <w:r w:rsidRPr="00717554">
        <w:rPr>
          <w:noProof/>
        </w:rPr>
        <w:t>19</w:t>
      </w:r>
      <w:r w:rsidRPr="00717554">
        <w:rPr>
          <w:noProof/>
        </w:rPr>
        <w:tab/>
        <w:t>Ruiz Garcia, S.</w:t>
      </w:r>
      <w:r w:rsidRPr="00717554">
        <w:rPr>
          <w:i/>
          <w:noProof/>
        </w:rPr>
        <w:t xml:space="preserve"> et al.</w:t>
      </w:r>
      <w:r w:rsidRPr="00717554">
        <w:rPr>
          <w:noProof/>
        </w:rPr>
        <w:t xml:space="preserve"> Novel dynamics of human mucociliary differentiation revealed by single-cell RNA sequencing of nasal epithelial cultures. </w:t>
      </w:r>
      <w:r w:rsidRPr="00717554">
        <w:rPr>
          <w:i/>
          <w:noProof/>
        </w:rPr>
        <w:t>Development</w:t>
      </w:r>
      <w:r w:rsidRPr="00717554">
        <w:rPr>
          <w:noProof/>
        </w:rPr>
        <w:t xml:space="preserve"> </w:t>
      </w:r>
      <w:r w:rsidRPr="00717554">
        <w:rPr>
          <w:b/>
          <w:noProof/>
        </w:rPr>
        <w:t>146</w:t>
      </w:r>
      <w:r w:rsidRPr="00717554">
        <w:rPr>
          <w:noProof/>
        </w:rPr>
        <w:t>, doi:10.1242/dev.177428 (2019).</w:t>
      </w:r>
    </w:p>
    <w:p w14:paraId="2CA6DE8C" w14:textId="77777777" w:rsidR="00717554" w:rsidRPr="00717554" w:rsidRDefault="00717554" w:rsidP="00717554">
      <w:pPr>
        <w:pStyle w:val="EndNoteBibliography"/>
        <w:ind w:left="720" w:hanging="720"/>
        <w:rPr>
          <w:noProof/>
        </w:rPr>
      </w:pPr>
      <w:r w:rsidRPr="00717554">
        <w:rPr>
          <w:noProof/>
        </w:rPr>
        <w:t>20</w:t>
      </w:r>
      <w:r w:rsidRPr="00717554">
        <w:rPr>
          <w:noProof/>
        </w:rPr>
        <w:tab/>
        <w:t>Montoro, D. T.</w:t>
      </w:r>
      <w:r w:rsidRPr="00717554">
        <w:rPr>
          <w:i/>
          <w:noProof/>
        </w:rPr>
        <w:t xml:space="preserve"> et al.</w:t>
      </w:r>
      <w:r w:rsidRPr="00717554">
        <w:rPr>
          <w:noProof/>
        </w:rPr>
        <w:t xml:space="preserve"> A revised airway epithelial hierarchy includes CFTR-expressing ionocytes. </w:t>
      </w:r>
      <w:r w:rsidRPr="00717554">
        <w:rPr>
          <w:i/>
          <w:noProof/>
        </w:rPr>
        <w:t>Nature</w:t>
      </w:r>
      <w:r w:rsidRPr="00717554">
        <w:rPr>
          <w:noProof/>
        </w:rPr>
        <w:t xml:space="preserve"> </w:t>
      </w:r>
      <w:r w:rsidRPr="00717554">
        <w:rPr>
          <w:b/>
          <w:noProof/>
        </w:rPr>
        <w:t>560</w:t>
      </w:r>
      <w:r w:rsidRPr="00717554">
        <w:rPr>
          <w:noProof/>
        </w:rPr>
        <w:t>, 319-324, doi:10.1038/s41586-018-0393-7 (2018).</w:t>
      </w:r>
    </w:p>
    <w:p w14:paraId="5BC8F9BF" w14:textId="77777777" w:rsidR="00717554" w:rsidRPr="00717554" w:rsidRDefault="00717554" w:rsidP="00717554">
      <w:pPr>
        <w:pStyle w:val="EndNoteBibliography"/>
        <w:ind w:left="720" w:hanging="720"/>
        <w:rPr>
          <w:noProof/>
        </w:rPr>
      </w:pPr>
      <w:r w:rsidRPr="00717554">
        <w:rPr>
          <w:noProof/>
        </w:rPr>
        <w:t>21</w:t>
      </w:r>
      <w:r w:rsidRPr="00717554">
        <w:rPr>
          <w:noProof/>
        </w:rPr>
        <w:tab/>
        <w:t>Vieira Braga, F. A.</w:t>
      </w:r>
      <w:r w:rsidRPr="00717554">
        <w:rPr>
          <w:i/>
          <w:noProof/>
        </w:rPr>
        <w:t xml:space="preserve"> et al.</w:t>
      </w:r>
      <w:r w:rsidRPr="00717554">
        <w:rPr>
          <w:noProof/>
        </w:rPr>
        <w:t xml:space="preserve"> A cellular census of human lungs identifies novel cell states in health and in asthma. </w:t>
      </w:r>
      <w:r w:rsidRPr="00717554">
        <w:rPr>
          <w:i/>
          <w:noProof/>
        </w:rPr>
        <w:t>Nat. Med.</w:t>
      </w:r>
      <w:r w:rsidRPr="00717554">
        <w:rPr>
          <w:noProof/>
        </w:rPr>
        <w:t xml:space="preserve"> </w:t>
      </w:r>
      <w:r w:rsidRPr="00717554">
        <w:rPr>
          <w:b/>
          <w:noProof/>
        </w:rPr>
        <w:t>25</w:t>
      </w:r>
      <w:r w:rsidRPr="00717554">
        <w:rPr>
          <w:noProof/>
        </w:rPr>
        <w:t>, 1153-1163, doi:10.1038/s41591-019-0468-5 (2019).</w:t>
      </w:r>
    </w:p>
    <w:p w14:paraId="5CA682D6" w14:textId="77777777" w:rsidR="00717554" w:rsidRPr="00717554" w:rsidRDefault="00717554" w:rsidP="00717554">
      <w:pPr>
        <w:pStyle w:val="EndNoteBibliography"/>
        <w:ind w:left="720" w:hanging="720"/>
        <w:rPr>
          <w:noProof/>
        </w:rPr>
      </w:pPr>
      <w:r w:rsidRPr="00717554">
        <w:rPr>
          <w:noProof/>
        </w:rPr>
        <w:t>22</w:t>
      </w:r>
      <w:r w:rsidRPr="00717554">
        <w:rPr>
          <w:noProof/>
        </w:rPr>
        <w:tab/>
        <w:t>Ballestar, E.</w:t>
      </w:r>
      <w:r w:rsidRPr="00717554">
        <w:rPr>
          <w:i/>
          <w:noProof/>
        </w:rPr>
        <w:t xml:space="preserve"> et al.</w:t>
      </w:r>
      <w:r w:rsidRPr="00717554">
        <w:rPr>
          <w:noProof/>
        </w:rPr>
        <w:t xml:space="preserve"> Single cell profiling of COVID-19 patients: an international data resource from multiple tissues. </w:t>
      </w:r>
      <w:r w:rsidRPr="00717554">
        <w:rPr>
          <w:i/>
          <w:noProof/>
        </w:rPr>
        <w:t>medRxiv</w:t>
      </w:r>
      <w:r w:rsidRPr="00717554">
        <w:rPr>
          <w:noProof/>
        </w:rPr>
        <w:t>, 2020.2011.2020.20227355, doi:10.1101/2020.11.20.20227355 (2020).</w:t>
      </w:r>
    </w:p>
    <w:p w14:paraId="21836D15" w14:textId="77777777" w:rsidR="00717554" w:rsidRPr="00717554" w:rsidRDefault="00717554" w:rsidP="00717554">
      <w:pPr>
        <w:pStyle w:val="EndNoteBibliography"/>
        <w:ind w:left="720" w:hanging="720"/>
        <w:rPr>
          <w:noProof/>
        </w:rPr>
      </w:pPr>
      <w:r w:rsidRPr="00717554">
        <w:rPr>
          <w:noProof/>
        </w:rPr>
        <w:t>23</w:t>
      </w:r>
      <w:r w:rsidRPr="00717554">
        <w:rPr>
          <w:noProof/>
        </w:rPr>
        <w:tab/>
        <w:t xml:space="preserve">Majumder, P. P., Mhlanga, M. M. &amp; Shalek, A. K. The Human Cell Atlas and equity: lessons learned. </w:t>
      </w:r>
      <w:r w:rsidRPr="00717554">
        <w:rPr>
          <w:i/>
          <w:noProof/>
        </w:rPr>
        <w:t>Nat. Med.</w:t>
      </w:r>
      <w:r w:rsidRPr="00717554">
        <w:rPr>
          <w:noProof/>
        </w:rPr>
        <w:t xml:space="preserve"> </w:t>
      </w:r>
      <w:r w:rsidRPr="00717554">
        <w:rPr>
          <w:b/>
          <w:noProof/>
        </w:rPr>
        <w:t>26</w:t>
      </w:r>
      <w:r w:rsidRPr="00717554">
        <w:rPr>
          <w:noProof/>
        </w:rPr>
        <w:t>, 1509-1511, doi:10.1038/s41591-020-1100-4 (2020).</w:t>
      </w:r>
    </w:p>
    <w:p w14:paraId="25A6EEFF" w14:textId="77777777" w:rsidR="00717554" w:rsidRPr="00717554" w:rsidRDefault="00717554" w:rsidP="00717554">
      <w:pPr>
        <w:pStyle w:val="EndNoteBibliography"/>
        <w:ind w:left="720" w:hanging="720"/>
        <w:rPr>
          <w:noProof/>
        </w:rPr>
      </w:pPr>
      <w:r w:rsidRPr="00717554">
        <w:rPr>
          <w:noProof/>
        </w:rPr>
        <w:lastRenderedPageBreak/>
        <w:t>24</w:t>
      </w:r>
      <w:r w:rsidRPr="00717554">
        <w:rPr>
          <w:noProof/>
        </w:rPr>
        <w:tab/>
        <w:t>Hughes, T. K.</w:t>
      </w:r>
      <w:r w:rsidRPr="00717554">
        <w:rPr>
          <w:i/>
          <w:noProof/>
        </w:rPr>
        <w:t xml:space="preserve"> et al.</w:t>
      </w:r>
      <w:r w:rsidRPr="00717554">
        <w:rPr>
          <w:noProof/>
        </w:rPr>
        <w:t xml:space="preserve"> Second-Strand Synthesis-Based Massively Parallel scRNA-Seq Reveals Cellular States and Molecular Features of Human Inflammatory Skin Pathologies. </w:t>
      </w:r>
      <w:r w:rsidRPr="00717554">
        <w:rPr>
          <w:i/>
          <w:noProof/>
        </w:rPr>
        <w:t>Immunity</w:t>
      </w:r>
      <w:r w:rsidRPr="00717554">
        <w:rPr>
          <w:noProof/>
        </w:rPr>
        <w:t xml:space="preserve"> </w:t>
      </w:r>
      <w:r w:rsidRPr="00717554">
        <w:rPr>
          <w:b/>
          <w:noProof/>
        </w:rPr>
        <w:t>53</w:t>
      </w:r>
      <w:r w:rsidRPr="00717554">
        <w:rPr>
          <w:noProof/>
        </w:rPr>
        <w:t>, 878-894 e877, doi:10.1016/j.immuni.2020.09.015 (2020).</w:t>
      </w:r>
    </w:p>
    <w:p w14:paraId="70264FC0" w14:textId="77777777" w:rsidR="00717554" w:rsidRPr="00717554" w:rsidRDefault="00717554" w:rsidP="00717554">
      <w:pPr>
        <w:pStyle w:val="EndNoteBibliography"/>
        <w:ind w:left="720" w:hanging="720"/>
        <w:rPr>
          <w:noProof/>
        </w:rPr>
      </w:pPr>
      <w:r w:rsidRPr="00717554">
        <w:rPr>
          <w:noProof/>
        </w:rPr>
        <w:t>25</w:t>
      </w:r>
      <w:r w:rsidRPr="00717554">
        <w:rPr>
          <w:noProof/>
        </w:rPr>
        <w:tab/>
        <w:t>Gierahn, T. M.</w:t>
      </w:r>
      <w:r w:rsidRPr="00717554">
        <w:rPr>
          <w:i/>
          <w:noProof/>
        </w:rPr>
        <w:t xml:space="preserve"> et al.</w:t>
      </w:r>
      <w:r w:rsidRPr="00717554">
        <w:rPr>
          <w:noProof/>
        </w:rPr>
        <w:t xml:space="preserve"> Seq-Well: portable, low-cost RNA sequencing of single cells at high throughput. </w:t>
      </w:r>
      <w:r w:rsidRPr="00717554">
        <w:rPr>
          <w:i/>
          <w:noProof/>
        </w:rPr>
        <w:t>Nat Methods</w:t>
      </w:r>
      <w:r w:rsidRPr="00717554">
        <w:rPr>
          <w:noProof/>
        </w:rPr>
        <w:t xml:space="preserve"> </w:t>
      </w:r>
      <w:r w:rsidRPr="00717554">
        <w:rPr>
          <w:b/>
          <w:noProof/>
        </w:rPr>
        <w:t>14</w:t>
      </w:r>
      <w:r w:rsidRPr="00717554">
        <w:rPr>
          <w:noProof/>
        </w:rPr>
        <w:t>, 395-398, doi:10.1038/nmeth.4179 (2017).</w:t>
      </w:r>
    </w:p>
    <w:p w14:paraId="45889408" w14:textId="77777777" w:rsidR="00717554" w:rsidRPr="00717554" w:rsidRDefault="00717554" w:rsidP="00717554">
      <w:pPr>
        <w:pStyle w:val="EndNoteBibliography"/>
        <w:ind w:left="720" w:hanging="720"/>
        <w:rPr>
          <w:noProof/>
        </w:rPr>
      </w:pPr>
      <w:r w:rsidRPr="00717554">
        <w:rPr>
          <w:noProof/>
        </w:rPr>
        <w:t>26</w:t>
      </w:r>
      <w:r w:rsidRPr="00717554">
        <w:rPr>
          <w:noProof/>
        </w:rPr>
        <w:tab/>
        <w:t>Lindsey, B. B.</w:t>
      </w:r>
      <w:r w:rsidRPr="00717554">
        <w:rPr>
          <w:i/>
          <w:noProof/>
        </w:rPr>
        <w:t xml:space="preserve"> et al.</w:t>
      </w:r>
      <w:r w:rsidRPr="00717554">
        <w:rPr>
          <w:noProof/>
        </w:rPr>
        <w:t xml:space="preserve"> Effect of a Russian-backbone live-attenuated influenza vaccine with an updated pandemic H1N1 strain on shedding and immunogenicity among children in The Gambia: an open-label, observational, phase 4 study. </w:t>
      </w:r>
      <w:r w:rsidRPr="00717554">
        <w:rPr>
          <w:i/>
          <w:noProof/>
        </w:rPr>
        <w:t>Lancet Respir Med</w:t>
      </w:r>
      <w:r w:rsidRPr="00717554">
        <w:rPr>
          <w:noProof/>
        </w:rPr>
        <w:t xml:space="preserve"> </w:t>
      </w:r>
      <w:r w:rsidRPr="00717554">
        <w:rPr>
          <w:b/>
          <w:noProof/>
        </w:rPr>
        <w:t>7</w:t>
      </w:r>
      <w:r w:rsidRPr="00717554">
        <w:rPr>
          <w:noProof/>
        </w:rPr>
        <w:t>, 665-676, doi:10.1016/S2213-2600(19)30086-4 (2019).</w:t>
      </w:r>
    </w:p>
    <w:p w14:paraId="51F62B65" w14:textId="77777777" w:rsidR="00717554" w:rsidRPr="00717554" w:rsidRDefault="00717554" w:rsidP="00717554">
      <w:pPr>
        <w:pStyle w:val="EndNoteBibliography"/>
        <w:ind w:left="720" w:hanging="720"/>
        <w:rPr>
          <w:noProof/>
        </w:rPr>
      </w:pPr>
      <w:r w:rsidRPr="00717554">
        <w:rPr>
          <w:noProof/>
        </w:rPr>
        <w:t>27</w:t>
      </w:r>
      <w:r w:rsidRPr="00717554">
        <w:rPr>
          <w:noProof/>
        </w:rPr>
        <w:tab/>
        <w:t>Jarju, S.</w:t>
      </w:r>
      <w:r w:rsidRPr="00717554">
        <w:rPr>
          <w:i/>
          <w:noProof/>
        </w:rPr>
        <w:t xml:space="preserve"> et al.</w:t>
      </w:r>
      <w:r w:rsidRPr="00717554">
        <w:rPr>
          <w:noProof/>
        </w:rPr>
        <w:t xml:space="preserve"> Viral Etiology, Clinical Features and Antibiotic Use in Children &lt;5 Years of Age in the Gambia Presenting With Influenza-like Illness. </w:t>
      </w:r>
      <w:r w:rsidRPr="00717554">
        <w:rPr>
          <w:i/>
          <w:noProof/>
        </w:rPr>
        <w:t>Pediatr. Infect. Dis. J.</w:t>
      </w:r>
      <w:r w:rsidRPr="00717554">
        <w:rPr>
          <w:noProof/>
        </w:rPr>
        <w:t xml:space="preserve"> </w:t>
      </w:r>
      <w:r w:rsidRPr="00717554">
        <w:rPr>
          <w:b/>
          <w:noProof/>
        </w:rPr>
        <w:t>39</w:t>
      </w:r>
      <w:r w:rsidRPr="00717554">
        <w:rPr>
          <w:noProof/>
        </w:rPr>
        <w:t>, 925-930, doi:10.1097/INF.0000000000002761 (2020).</w:t>
      </w:r>
    </w:p>
    <w:p w14:paraId="789A1181" w14:textId="77777777" w:rsidR="00717554" w:rsidRPr="00717554" w:rsidRDefault="00717554" w:rsidP="00717554">
      <w:pPr>
        <w:pStyle w:val="EndNoteBibliography"/>
        <w:ind w:left="720" w:hanging="720"/>
        <w:rPr>
          <w:noProof/>
        </w:rPr>
      </w:pPr>
      <w:r w:rsidRPr="00717554">
        <w:rPr>
          <w:noProof/>
        </w:rPr>
        <w:t>28</w:t>
      </w:r>
      <w:r w:rsidRPr="00717554">
        <w:rPr>
          <w:noProof/>
        </w:rPr>
        <w:tab/>
        <w:t xml:space="preserve">Cosgrove, P. R., Redhu, N. S., Tang, Y., Monuteaux, M. C. &amp; Horwitz, B. H. Characterizing T cell subsets in the nasal mucosa of children with acute respiratory symptoms. </w:t>
      </w:r>
      <w:r w:rsidRPr="00717554">
        <w:rPr>
          <w:i/>
          <w:noProof/>
        </w:rPr>
        <w:t>Pediatr. Res.</w:t>
      </w:r>
      <w:r w:rsidRPr="00717554">
        <w:rPr>
          <w:noProof/>
        </w:rPr>
        <w:t>, doi:10.1038/s41390-021-01364-2 (2021).</w:t>
      </w:r>
    </w:p>
    <w:p w14:paraId="79EBF58E" w14:textId="77777777" w:rsidR="00717554" w:rsidRPr="00717554" w:rsidRDefault="00717554" w:rsidP="00717554">
      <w:pPr>
        <w:pStyle w:val="EndNoteBibliography"/>
        <w:ind w:left="720" w:hanging="720"/>
        <w:rPr>
          <w:noProof/>
        </w:rPr>
      </w:pPr>
      <w:r w:rsidRPr="00717554">
        <w:rPr>
          <w:noProof/>
        </w:rPr>
        <w:t>29</w:t>
      </w:r>
      <w:r w:rsidRPr="00717554">
        <w:rPr>
          <w:noProof/>
        </w:rPr>
        <w:tab/>
        <w:t>Spence, D.</w:t>
      </w:r>
      <w:r w:rsidRPr="00717554">
        <w:rPr>
          <w:i/>
          <w:noProof/>
        </w:rPr>
        <w:t xml:space="preserve"> et al.</w:t>
      </w:r>
      <w:r w:rsidRPr="00717554">
        <w:rPr>
          <w:noProof/>
        </w:rPr>
        <w:t xml:space="preserve"> Advancing cancer care and prevention in the Caribbean: a survey of strategies for the region. </w:t>
      </w:r>
      <w:r w:rsidRPr="00717554">
        <w:rPr>
          <w:i/>
          <w:noProof/>
        </w:rPr>
        <w:t>Lancet Oncol.</w:t>
      </w:r>
      <w:r w:rsidRPr="00717554">
        <w:rPr>
          <w:noProof/>
        </w:rPr>
        <w:t xml:space="preserve"> </w:t>
      </w:r>
      <w:r w:rsidRPr="00717554">
        <w:rPr>
          <w:b/>
          <w:noProof/>
        </w:rPr>
        <w:t>20</w:t>
      </w:r>
      <w:r w:rsidRPr="00717554">
        <w:rPr>
          <w:noProof/>
        </w:rPr>
        <w:t>, e522-e534, doi:10.1016/S1470-2045(19)30516-9 (2019).</w:t>
      </w:r>
    </w:p>
    <w:p w14:paraId="5D6F2774" w14:textId="77777777" w:rsidR="00717554" w:rsidRPr="00717554" w:rsidRDefault="00717554" w:rsidP="00717554">
      <w:pPr>
        <w:pStyle w:val="EndNoteBibliography"/>
        <w:ind w:left="720" w:hanging="720"/>
        <w:rPr>
          <w:noProof/>
        </w:rPr>
      </w:pPr>
      <w:r w:rsidRPr="00717554">
        <w:rPr>
          <w:noProof/>
        </w:rPr>
        <w:t>30</w:t>
      </w:r>
      <w:r w:rsidRPr="00717554">
        <w:rPr>
          <w:noProof/>
        </w:rPr>
        <w:tab/>
        <w:t>Kang, H. M.</w:t>
      </w:r>
      <w:r w:rsidRPr="00717554">
        <w:rPr>
          <w:i/>
          <w:noProof/>
        </w:rPr>
        <w:t xml:space="preserve"> et al.</w:t>
      </w:r>
      <w:r w:rsidRPr="00717554">
        <w:rPr>
          <w:noProof/>
        </w:rPr>
        <w:t xml:space="preserve"> Multiplexed droplet single-cell RNA-sequencing using natural genetic variation. </w:t>
      </w:r>
      <w:r w:rsidRPr="00717554">
        <w:rPr>
          <w:i/>
          <w:noProof/>
        </w:rPr>
        <w:t>Nat. Biotechnol.</w:t>
      </w:r>
      <w:r w:rsidRPr="00717554">
        <w:rPr>
          <w:noProof/>
        </w:rPr>
        <w:t xml:space="preserve"> </w:t>
      </w:r>
      <w:r w:rsidRPr="00717554">
        <w:rPr>
          <w:b/>
          <w:noProof/>
        </w:rPr>
        <w:t>36</w:t>
      </w:r>
      <w:r w:rsidRPr="00717554">
        <w:rPr>
          <w:noProof/>
        </w:rPr>
        <w:t>, 89-94, doi:10.1038/nbt.4042 (2018).</w:t>
      </w:r>
    </w:p>
    <w:p w14:paraId="47558BE6" w14:textId="77777777" w:rsidR="00717554" w:rsidRPr="00717554" w:rsidRDefault="00717554" w:rsidP="00717554">
      <w:pPr>
        <w:pStyle w:val="EndNoteBibliography"/>
        <w:ind w:left="720" w:hanging="720"/>
        <w:rPr>
          <w:noProof/>
        </w:rPr>
      </w:pPr>
      <w:r w:rsidRPr="00717554">
        <w:rPr>
          <w:noProof/>
        </w:rPr>
        <w:t>31</w:t>
      </w:r>
      <w:r w:rsidRPr="00717554">
        <w:rPr>
          <w:noProof/>
        </w:rPr>
        <w:tab/>
        <w:t>van der Wijst, M. G. P.</w:t>
      </w:r>
      <w:r w:rsidRPr="00717554">
        <w:rPr>
          <w:i/>
          <w:noProof/>
        </w:rPr>
        <w:t xml:space="preserve"> et al.</w:t>
      </w:r>
      <w:r w:rsidRPr="00717554">
        <w:rPr>
          <w:noProof/>
        </w:rPr>
        <w:t xml:space="preserve"> Longitudinal single-cell epitope and RNA-sequencing reveals the immunological impact of type 1 interferon autoantibodies in critical COVID-19. </w:t>
      </w:r>
      <w:r w:rsidRPr="00717554">
        <w:rPr>
          <w:i/>
          <w:noProof/>
        </w:rPr>
        <w:t>bioRxiv</w:t>
      </w:r>
      <w:r w:rsidRPr="00717554">
        <w:rPr>
          <w:noProof/>
        </w:rPr>
        <w:t>, 2021.2003.2009.434529, doi:10.1101/2021.03.09.434529 (2021).</w:t>
      </w:r>
    </w:p>
    <w:p w14:paraId="629F6764" w14:textId="77777777" w:rsidR="00717554" w:rsidRPr="00717554" w:rsidRDefault="00717554" w:rsidP="00717554">
      <w:pPr>
        <w:pStyle w:val="EndNoteBibliography"/>
        <w:ind w:left="720" w:hanging="720"/>
        <w:rPr>
          <w:noProof/>
        </w:rPr>
      </w:pPr>
      <w:r w:rsidRPr="00717554">
        <w:rPr>
          <w:noProof/>
        </w:rPr>
        <w:t>32</w:t>
      </w:r>
      <w:r w:rsidRPr="00717554">
        <w:rPr>
          <w:noProof/>
        </w:rPr>
        <w:tab/>
        <w:t xml:space="preserve">Wyndham, J. M. &amp; Vitullo, M. W. Define the human right to science. </w:t>
      </w:r>
      <w:r w:rsidRPr="00717554">
        <w:rPr>
          <w:i/>
          <w:noProof/>
        </w:rPr>
        <w:t>Science</w:t>
      </w:r>
      <w:r w:rsidRPr="00717554">
        <w:rPr>
          <w:noProof/>
        </w:rPr>
        <w:t xml:space="preserve"> </w:t>
      </w:r>
      <w:r w:rsidRPr="00717554">
        <w:rPr>
          <w:b/>
          <w:noProof/>
        </w:rPr>
        <w:t>362</w:t>
      </w:r>
      <w:r w:rsidRPr="00717554">
        <w:rPr>
          <w:noProof/>
        </w:rPr>
        <w:t>, 975, doi:10.1126/science.aaw1467 (2018).</w:t>
      </w:r>
    </w:p>
    <w:p w14:paraId="55D786CF" w14:textId="77777777" w:rsidR="00717554" w:rsidRPr="00717554" w:rsidRDefault="00717554" w:rsidP="00717554">
      <w:pPr>
        <w:pStyle w:val="EndNoteBibliography"/>
        <w:ind w:left="720" w:hanging="720"/>
        <w:rPr>
          <w:noProof/>
        </w:rPr>
      </w:pPr>
      <w:r w:rsidRPr="00717554">
        <w:rPr>
          <w:noProof/>
        </w:rPr>
        <w:t>33</w:t>
      </w:r>
      <w:r w:rsidRPr="00717554">
        <w:rPr>
          <w:noProof/>
        </w:rPr>
        <w:tab/>
        <w:t>Ding, J.</w:t>
      </w:r>
      <w:r w:rsidRPr="00717554">
        <w:rPr>
          <w:i/>
          <w:noProof/>
        </w:rPr>
        <w:t xml:space="preserve"> et al.</w:t>
      </w:r>
      <w:r w:rsidRPr="00717554">
        <w:rPr>
          <w:noProof/>
        </w:rPr>
        <w:t xml:space="preserve"> Systematic comparison of single-cell and single-nucleus RNA-sequencing methods. </w:t>
      </w:r>
      <w:r w:rsidRPr="00717554">
        <w:rPr>
          <w:i/>
          <w:noProof/>
        </w:rPr>
        <w:t>Nat. Biotechnol.</w:t>
      </w:r>
      <w:r w:rsidRPr="00717554">
        <w:rPr>
          <w:noProof/>
        </w:rPr>
        <w:t xml:space="preserve"> </w:t>
      </w:r>
      <w:r w:rsidRPr="00717554">
        <w:rPr>
          <w:b/>
          <w:noProof/>
        </w:rPr>
        <w:t>38</w:t>
      </w:r>
      <w:r w:rsidRPr="00717554">
        <w:rPr>
          <w:noProof/>
        </w:rPr>
        <w:t>, 737-746, doi:10.1038/s41587-020-0465-8 (2020).</w:t>
      </w:r>
    </w:p>
    <w:p w14:paraId="7D1E94B4" w14:textId="77777777" w:rsidR="00717554" w:rsidRPr="00717554" w:rsidRDefault="00717554" w:rsidP="00717554">
      <w:pPr>
        <w:pStyle w:val="EndNoteBibliography"/>
        <w:ind w:left="720" w:hanging="720"/>
        <w:rPr>
          <w:noProof/>
        </w:rPr>
      </w:pPr>
      <w:r w:rsidRPr="00717554">
        <w:rPr>
          <w:noProof/>
        </w:rPr>
        <w:t>34</w:t>
      </w:r>
      <w:r w:rsidRPr="00717554">
        <w:rPr>
          <w:noProof/>
        </w:rPr>
        <w:tab/>
        <w:t>Mereu, E.</w:t>
      </w:r>
      <w:r w:rsidRPr="00717554">
        <w:rPr>
          <w:i/>
          <w:noProof/>
        </w:rPr>
        <w:t xml:space="preserve"> et al.</w:t>
      </w:r>
      <w:r w:rsidRPr="00717554">
        <w:rPr>
          <w:noProof/>
        </w:rPr>
        <w:t xml:space="preserve"> Benchmarking single-cell RNA-sequencing protocols for cell atlas projects. </w:t>
      </w:r>
      <w:r w:rsidRPr="00717554">
        <w:rPr>
          <w:i/>
          <w:noProof/>
        </w:rPr>
        <w:t>Nat. Biotechnol.</w:t>
      </w:r>
      <w:r w:rsidRPr="00717554">
        <w:rPr>
          <w:noProof/>
        </w:rPr>
        <w:t xml:space="preserve"> </w:t>
      </w:r>
      <w:r w:rsidRPr="00717554">
        <w:rPr>
          <w:b/>
          <w:noProof/>
        </w:rPr>
        <w:t>38</w:t>
      </w:r>
      <w:r w:rsidRPr="00717554">
        <w:rPr>
          <w:noProof/>
        </w:rPr>
        <w:t>, 747-755, doi:10.1038/s41587-020-0469-4 (2020).</w:t>
      </w:r>
    </w:p>
    <w:p w14:paraId="71FDF87B" w14:textId="77777777" w:rsidR="00717554" w:rsidRPr="00717554" w:rsidRDefault="00717554" w:rsidP="00717554">
      <w:pPr>
        <w:pStyle w:val="EndNoteBibliography"/>
        <w:ind w:left="720" w:hanging="720"/>
        <w:rPr>
          <w:noProof/>
        </w:rPr>
      </w:pPr>
      <w:r w:rsidRPr="00717554">
        <w:rPr>
          <w:noProof/>
        </w:rPr>
        <w:t>35</w:t>
      </w:r>
      <w:r w:rsidRPr="00717554">
        <w:rPr>
          <w:noProof/>
        </w:rPr>
        <w:tab/>
        <w:t>Martin-Gayo, E.</w:t>
      </w:r>
      <w:r w:rsidRPr="00717554">
        <w:rPr>
          <w:i/>
          <w:noProof/>
        </w:rPr>
        <w:t xml:space="preserve"> et al.</w:t>
      </w:r>
      <w:r w:rsidRPr="00717554">
        <w:rPr>
          <w:noProof/>
        </w:rPr>
        <w:t xml:space="preserve"> A Reproducibility-Based Computational Framework Identifies an Inducible, Enhanced Antiviral State in Dendritic Cells from HIV-1 Elite Controllers. </w:t>
      </w:r>
      <w:r w:rsidRPr="00717554">
        <w:rPr>
          <w:i/>
          <w:noProof/>
        </w:rPr>
        <w:t>Genome Biol.</w:t>
      </w:r>
      <w:r w:rsidRPr="00717554">
        <w:rPr>
          <w:noProof/>
        </w:rPr>
        <w:t xml:space="preserve"> </w:t>
      </w:r>
      <w:r w:rsidRPr="00717554">
        <w:rPr>
          <w:b/>
          <w:noProof/>
        </w:rPr>
        <w:t>19</w:t>
      </w:r>
      <w:r w:rsidRPr="00717554">
        <w:rPr>
          <w:noProof/>
        </w:rPr>
        <w:t>, 10, doi:10.1186/s13059-017-1385-x (2018).</w:t>
      </w:r>
    </w:p>
    <w:p w14:paraId="20358342" w14:textId="77777777" w:rsidR="00717554" w:rsidRPr="00717554" w:rsidRDefault="00717554" w:rsidP="00717554">
      <w:pPr>
        <w:pStyle w:val="EndNoteBibliography"/>
        <w:ind w:left="720" w:hanging="720"/>
        <w:rPr>
          <w:noProof/>
        </w:rPr>
      </w:pPr>
      <w:r w:rsidRPr="00717554">
        <w:rPr>
          <w:noProof/>
        </w:rPr>
        <w:t>36</w:t>
      </w:r>
      <w:r w:rsidRPr="00717554">
        <w:rPr>
          <w:noProof/>
        </w:rPr>
        <w:tab/>
        <w:t>Eipel, M.</w:t>
      </w:r>
      <w:r w:rsidRPr="00717554">
        <w:rPr>
          <w:i/>
          <w:noProof/>
        </w:rPr>
        <w:t xml:space="preserve"> et al.</w:t>
      </w:r>
      <w:r w:rsidRPr="00717554">
        <w:rPr>
          <w:noProof/>
        </w:rPr>
        <w:t xml:space="preserve"> Epigenetic age predictions based on buccal swabs are more precise in combination with cell type-specific DNA methylation signatures. </w:t>
      </w:r>
      <w:r w:rsidRPr="00717554">
        <w:rPr>
          <w:i/>
          <w:noProof/>
        </w:rPr>
        <w:t>Aging (Albany N. Y.)</w:t>
      </w:r>
      <w:r w:rsidRPr="00717554">
        <w:rPr>
          <w:noProof/>
        </w:rPr>
        <w:t xml:space="preserve"> </w:t>
      </w:r>
      <w:r w:rsidRPr="00717554">
        <w:rPr>
          <w:b/>
          <w:noProof/>
        </w:rPr>
        <w:t>8</w:t>
      </w:r>
      <w:r w:rsidRPr="00717554">
        <w:rPr>
          <w:noProof/>
        </w:rPr>
        <w:t>, 1034-1048, doi:10.18632/aging.100972 (2016).</w:t>
      </w:r>
    </w:p>
    <w:p w14:paraId="6E208955" w14:textId="77777777" w:rsidR="00717554" w:rsidRPr="00717554" w:rsidRDefault="00717554" w:rsidP="00717554">
      <w:pPr>
        <w:pStyle w:val="EndNoteBibliography"/>
        <w:ind w:left="720" w:hanging="720"/>
        <w:rPr>
          <w:noProof/>
        </w:rPr>
      </w:pPr>
      <w:r w:rsidRPr="00717554">
        <w:rPr>
          <w:noProof/>
        </w:rPr>
        <w:t>37</w:t>
      </w:r>
      <w:r w:rsidRPr="00717554">
        <w:rPr>
          <w:noProof/>
        </w:rPr>
        <w:tab/>
        <w:t>Theda, C.</w:t>
      </w:r>
      <w:r w:rsidRPr="00717554">
        <w:rPr>
          <w:i/>
          <w:noProof/>
        </w:rPr>
        <w:t xml:space="preserve"> et al.</w:t>
      </w:r>
      <w:r w:rsidRPr="00717554">
        <w:rPr>
          <w:noProof/>
        </w:rPr>
        <w:t xml:space="preserve"> Quantitation of the cellular content of saliva and buccal swab samples. </w:t>
      </w:r>
      <w:r w:rsidRPr="00717554">
        <w:rPr>
          <w:i/>
          <w:noProof/>
        </w:rPr>
        <w:t>Sci. Rep.</w:t>
      </w:r>
      <w:r w:rsidRPr="00717554">
        <w:rPr>
          <w:noProof/>
        </w:rPr>
        <w:t xml:space="preserve"> </w:t>
      </w:r>
      <w:r w:rsidRPr="00717554">
        <w:rPr>
          <w:b/>
          <w:noProof/>
        </w:rPr>
        <w:t>8</w:t>
      </w:r>
      <w:r w:rsidRPr="00717554">
        <w:rPr>
          <w:noProof/>
        </w:rPr>
        <w:t>, 6944, doi:10.1038/s41598-018-25311-0 (2018).</w:t>
      </w:r>
    </w:p>
    <w:p w14:paraId="18B8E040" w14:textId="77777777" w:rsidR="00717554" w:rsidRPr="00717554" w:rsidRDefault="00717554" w:rsidP="00717554">
      <w:pPr>
        <w:pStyle w:val="EndNoteBibliography"/>
        <w:ind w:left="720" w:hanging="720"/>
        <w:rPr>
          <w:noProof/>
        </w:rPr>
      </w:pPr>
      <w:r w:rsidRPr="00717554">
        <w:rPr>
          <w:noProof/>
        </w:rPr>
        <w:t>38</w:t>
      </w:r>
      <w:r w:rsidRPr="00717554">
        <w:rPr>
          <w:noProof/>
        </w:rPr>
        <w:tab/>
        <w:t xml:space="preserve">Bergen, V., Lange, M., Peidli, S., Wolf, F. A. &amp; Theis, F. J. Generalizing RNA velocity to transient cell states through dynamical modeling. </w:t>
      </w:r>
      <w:r w:rsidRPr="00717554">
        <w:rPr>
          <w:i/>
          <w:noProof/>
        </w:rPr>
        <w:t>Nat. Biotechnol.</w:t>
      </w:r>
      <w:r w:rsidRPr="00717554">
        <w:rPr>
          <w:noProof/>
        </w:rPr>
        <w:t xml:space="preserve"> </w:t>
      </w:r>
      <w:r w:rsidRPr="00717554">
        <w:rPr>
          <w:b/>
          <w:noProof/>
        </w:rPr>
        <w:t>38</w:t>
      </w:r>
      <w:r w:rsidRPr="00717554">
        <w:rPr>
          <w:noProof/>
        </w:rPr>
        <w:t>, 1408-1414, doi:10.1038/s41587-020-0591-3 (2020).</w:t>
      </w:r>
    </w:p>
    <w:p w14:paraId="4C4EBEFE" w14:textId="77777777" w:rsidR="00717554" w:rsidRPr="00717554" w:rsidRDefault="00717554" w:rsidP="00717554">
      <w:pPr>
        <w:pStyle w:val="EndNoteBibliography"/>
        <w:ind w:left="720" w:hanging="720"/>
        <w:rPr>
          <w:noProof/>
        </w:rPr>
      </w:pPr>
      <w:r w:rsidRPr="00717554">
        <w:rPr>
          <w:noProof/>
        </w:rPr>
        <w:t>39</w:t>
      </w:r>
      <w:r w:rsidRPr="00717554">
        <w:rPr>
          <w:noProof/>
        </w:rPr>
        <w:tab/>
        <w:t>Holland, C. H.</w:t>
      </w:r>
      <w:r w:rsidRPr="00717554">
        <w:rPr>
          <w:i/>
          <w:noProof/>
        </w:rPr>
        <w:t xml:space="preserve"> et al.</w:t>
      </w:r>
      <w:r w:rsidRPr="00717554">
        <w:rPr>
          <w:noProof/>
        </w:rPr>
        <w:t xml:space="preserve"> Robustness and applicability of transcription factor and pathway analysis tools on single-cell RNA-seq data. </w:t>
      </w:r>
      <w:r w:rsidRPr="00717554">
        <w:rPr>
          <w:i/>
          <w:noProof/>
        </w:rPr>
        <w:t>Genome Biol.</w:t>
      </w:r>
      <w:r w:rsidRPr="00717554">
        <w:rPr>
          <w:noProof/>
        </w:rPr>
        <w:t xml:space="preserve"> </w:t>
      </w:r>
      <w:r w:rsidRPr="00717554">
        <w:rPr>
          <w:b/>
          <w:noProof/>
        </w:rPr>
        <w:t>21</w:t>
      </w:r>
      <w:r w:rsidRPr="00717554">
        <w:rPr>
          <w:noProof/>
        </w:rPr>
        <w:t>, 36, doi:10.1186/s13059-020-1949-z (2020).</w:t>
      </w:r>
    </w:p>
    <w:p w14:paraId="375367A0" w14:textId="77777777" w:rsidR="00717554" w:rsidRPr="00717554" w:rsidRDefault="00717554" w:rsidP="00717554">
      <w:pPr>
        <w:pStyle w:val="EndNoteBibliography"/>
        <w:ind w:left="720" w:hanging="720"/>
        <w:rPr>
          <w:noProof/>
        </w:rPr>
      </w:pPr>
      <w:r w:rsidRPr="00717554">
        <w:rPr>
          <w:noProof/>
        </w:rPr>
        <w:t>40</w:t>
      </w:r>
      <w:r w:rsidRPr="00717554">
        <w:rPr>
          <w:noProof/>
        </w:rPr>
        <w:tab/>
        <w:t xml:space="preserve">Efremova, M., Vento-Tormo, M., Teichmann, S. A. &amp; Vento-Tormo, R. CellPhoneDB: inferring cell-cell communication from combined expression of multi-subunit ligand-receptor complexes. </w:t>
      </w:r>
      <w:r w:rsidRPr="00717554">
        <w:rPr>
          <w:i/>
          <w:noProof/>
        </w:rPr>
        <w:t>Nat. Protoc.</w:t>
      </w:r>
      <w:r w:rsidRPr="00717554">
        <w:rPr>
          <w:noProof/>
        </w:rPr>
        <w:t xml:space="preserve"> </w:t>
      </w:r>
      <w:r w:rsidRPr="00717554">
        <w:rPr>
          <w:b/>
          <w:noProof/>
        </w:rPr>
        <w:t>15</w:t>
      </w:r>
      <w:r w:rsidRPr="00717554">
        <w:rPr>
          <w:noProof/>
        </w:rPr>
        <w:t>, 1484-1506, doi:10.1038/s41596-020-0292-x (2020).</w:t>
      </w:r>
    </w:p>
    <w:p w14:paraId="78D57998" w14:textId="77777777" w:rsidR="00717554" w:rsidRPr="00717554" w:rsidRDefault="00717554" w:rsidP="00717554">
      <w:pPr>
        <w:pStyle w:val="EndNoteBibliography"/>
        <w:ind w:left="720" w:hanging="720"/>
        <w:rPr>
          <w:noProof/>
        </w:rPr>
      </w:pPr>
      <w:r w:rsidRPr="00717554">
        <w:rPr>
          <w:noProof/>
        </w:rPr>
        <w:t>41</w:t>
      </w:r>
      <w:r w:rsidRPr="00717554">
        <w:rPr>
          <w:noProof/>
        </w:rPr>
        <w:tab/>
        <w:t>Altman, M. C.</w:t>
      </w:r>
      <w:r w:rsidRPr="00717554">
        <w:rPr>
          <w:i/>
          <w:noProof/>
        </w:rPr>
        <w:t xml:space="preserve"> et al.</w:t>
      </w:r>
      <w:r w:rsidRPr="00717554">
        <w:rPr>
          <w:noProof/>
        </w:rPr>
        <w:t xml:space="preserve"> Transcriptome networks identify mechanisms of viral and nonviral asthma exacerbations in children. </w:t>
      </w:r>
      <w:r w:rsidRPr="00717554">
        <w:rPr>
          <w:i/>
          <w:noProof/>
        </w:rPr>
        <w:t>Nat. Immunol.</w:t>
      </w:r>
      <w:r w:rsidRPr="00717554">
        <w:rPr>
          <w:noProof/>
        </w:rPr>
        <w:t xml:space="preserve"> </w:t>
      </w:r>
      <w:r w:rsidRPr="00717554">
        <w:rPr>
          <w:b/>
          <w:noProof/>
        </w:rPr>
        <w:t>20</w:t>
      </w:r>
      <w:r w:rsidRPr="00717554">
        <w:rPr>
          <w:noProof/>
        </w:rPr>
        <w:t>, 637-651, doi:10.1038/s41590-019-0347-8 (2019).</w:t>
      </w:r>
    </w:p>
    <w:p w14:paraId="508A357A" w14:textId="77777777" w:rsidR="00717554" w:rsidRPr="00717554" w:rsidRDefault="00717554" w:rsidP="00717554">
      <w:pPr>
        <w:pStyle w:val="EndNoteBibliography"/>
        <w:ind w:left="720" w:hanging="720"/>
        <w:rPr>
          <w:noProof/>
        </w:rPr>
      </w:pPr>
      <w:r w:rsidRPr="00717554">
        <w:rPr>
          <w:noProof/>
        </w:rPr>
        <w:t>42</w:t>
      </w:r>
      <w:r w:rsidRPr="00717554">
        <w:rPr>
          <w:noProof/>
        </w:rPr>
        <w:tab/>
        <w:t>Smillie, C. S.</w:t>
      </w:r>
      <w:r w:rsidRPr="00717554">
        <w:rPr>
          <w:i/>
          <w:noProof/>
        </w:rPr>
        <w:t xml:space="preserve"> et al.</w:t>
      </w:r>
      <w:r w:rsidRPr="00717554">
        <w:rPr>
          <w:noProof/>
        </w:rPr>
        <w:t xml:space="preserve"> Intra- and Inter-cellular Rewiring of the Human Colon during Ulcerative Colitis. </w:t>
      </w:r>
      <w:r w:rsidRPr="00717554">
        <w:rPr>
          <w:i/>
          <w:noProof/>
        </w:rPr>
        <w:t>Cell</w:t>
      </w:r>
      <w:r w:rsidRPr="00717554">
        <w:rPr>
          <w:noProof/>
        </w:rPr>
        <w:t xml:space="preserve"> </w:t>
      </w:r>
      <w:r w:rsidRPr="00717554">
        <w:rPr>
          <w:b/>
          <w:noProof/>
        </w:rPr>
        <w:t>178</w:t>
      </w:r>
      <w:r w:rsidRPr="00717554">
        <w:rPr>
          <w:noProof/>
        </w:rPr>
        <w:t>, 714-730 e722, doi:10.1016/j.cell.2019.06.029 (2019).</w:t>
      </w:r>
    </w:p>
    <w:p w14:paraId="15C4AE65" w14:textId="072FD1A4" w:rsidR="00BA2D4E" w:rsidRDefault="004D3AD0">
      <w:r>
        <w:fldChar w:fldCharType="end"/>
      </w:r>
    </w:p>
    <w:p w14:paraId="505596A6" w14:textId="7E8137C4" w:rsidR="000C3A8C" w:rsidRDefault="000C3A8C"/>
    <w:p w14:paraId="3E4555C3" w14:textId="04F7E18D" w:rsidR="000C3A8C" w:rsidRDefault="000C3A8C"/>
    <w:p w14:paraId="71105FB3" w14:textId="4F17336C" w:rsidR="00117408" w:rsidRDefault="00117408" w:rsidP="000C3A8C">
      <w:pPr>
        <w:shd w:val="clear" w:color="auto" w:fill="FFFFFF"/>
        <w:spacing w:before="300" w:after="300"/>
        <w:rPr>
          <w:b/>
          <w:color w:val="0000FF"/>
          <w:sz w:val="20"/>
          <w:szCs w:val="20"/>
          <w:u w:val="single"/>
        </w:rPr>
      </w:pPr>
    </w:p>
    <w:p w14:paraId="586144BE" w14:textId="77777777" w:rsidR="00B14EE1" w:rsidRDefault="00B14EE1" w:rsidP="000C3A8C">
      <w:pPr>
        <w:shd w:val="clear" w:color="auto" w:fill="FFFFFF"/>
        <w:spacing w:before="300" w:after="300"/>
        <w:rPr>
          <w:b/>
          <w:color w:val="0000FF"/>
          <w:sz w:val="20"/>
          <w:szCs w:val="20"/>
          <w:u w:val="single"/>
        </w:rPr>
        <w:sectPr w:rsidR="00B14EE1" w:rsidSect="00365849">
          <w:pgSz w:w="12240" w:h="15840"/>
          <w:pgMar w:top="720" w:right="720" w:bottom="720" w:left="720" w:header="720" w:footer="720" w:gutter="0"/>
          <w:pgNumType w:start="1"/>
          <w:cols w:space="720"/>
          <w:docGrid w:linePitch="299"/>
        </w:sectPr>
      </w:pPr>
    </w:p>
    <w:p w14:paraId="366BEEB1" w14:textId="6FBD60B2" w:rsidR="000C3A8C" w:rsidRDefault="000B472D">
      <w:pPr>
        <w:rPr>
          <w:b/>
        </w:rPr>
      </w:pPr>
      <w:r w:rsidRPr="000B472D">
        <w:rPr>
          <w:b/>
        </w:rPr>
        <w:lastRenderedPageBreak/>
        <w:t>Year 1 and 2 Budget</w:t>
      </w:r>
    </w:p>
    <w:p w14:paraId="4F339230" w14:textId="087C094B" w:rsidR="000B472D" w:rsidRPr="000B472D" w:rsidRDefault="000B472D">
      <w:pPr>
        <w:rPr>
          <w:b/>
        </w:rPr>
      </w:pPr>
      <w:r>
        <w:rPr>
          <w:noProof/>
        </w:rPr>
        <w:drawing>
          <wp:inline distT="0" distB="0" distL="0" distR="0" wp14:anchorId="197D2B29" wp14:editId="1533FAB5">
            <wp:extent cx="9144000" cy="298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7-27 at 8.17.28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44000" cy="2984500"/>
                    </a:xfrm>
                    <a:prstGeom prst="rect">
                      <a:avLst/>
                    </a:prstGeom>
                  </pic:spPr>
                </pic:pic>
              </a:graphicData>
            </a:graphic>
          </wp:inline>
        </w:drawing>
      </w:r>
    </w:p>
    <w:p w14:paraId="26439691" w14:textId="09F3F7D8" w:rsidR="000B472D" w:rsidRDefault="000B472D"/>
    <w:p w14:paraId="6F77D1AA" w14:textId="62B34970" w:rsidR="000B472D" w:rsidRDefault="000B472D"/>
    <w:p w14:paraId="13153012" w14:textId="2EE1E8F9" w:rsidR="000B472D" w:rsidRDefault="000B472D"/>
    <w:p w14:paraId="2BB36868" w14:textId="1CB9305B" w:rsidR="000B472D" w:rsidRDefault="000B472D"/>
    <w:p w14:paraId="0780CCFB" w14:textId="73447C51" w:rsidR="000B472D" w:rsidRDefault="000B472D"/>
    <w:p w14:paraId="2562260A" w14:textId="415A15CA" w:rsidR="000B472D" w:rsidRDefault="000B472D"/>
    <w:p w14:paraId="3802BD27" w14:textId="5C1F41AE" w:rsidR="000B472D" w:rsidRDefault="000B472D"/>
    <w:p w14:paraId="3627991D" w14:textId="2829AC67" w:rsidR="000B472D" w:rsidRDefault="000B472D"/>
    <w:p w14:paraId="61C7AE1A" w14:textId="446F0E9C" w:rsidR="000B472D" w:rsidRDefault="000B472D"/>
    <w:p w14:paraId="7390577A" w14:textId="0378D73D" w:rsidR="000B472D" w:rsidRDefault="000B472D"/>
    <w:p w14:paraId="4DE5F2A3" w14:textId="099A28E4" w:rsidR="000B472D" w:rsidRDefault="000B472D"/>
    <w:p w14:paraId="7A1F65DA" w14:textId="219350C9" w:rsidR="000B472D" w:rsidRDefault="000B472D"/>
    <w:p w14:paraId="2B8EFAC6" w14:textId="273749E9" w:rsidR="000B472D" w:rsidRDefault="000B472D"/>
    <w:p w14:paraId="0F1B2A2B" w14:textId="202D61C7" w:rsidR="000B472D" w:rsidRDefault="000B472D"/>
    <w:p w14:paraId="080CE4F1" w14:textId="71B79643" w:rsidR="000B472D" w:rsidRDefault="000B472D"/>
    <w:p w14:paraId="2B0C88B2" w14:textId="1AE4CDFD" w:rsidR="000B472D" w:rsidRDefault="000B472D"/>
    <w:p w14:paraId="56BF14A9" w14:textId="7B88889C" w:rsidR="000B472D" w:rsidRDefault="000B472D"/>
    <w:p w14:paraId="3FEDB41F" w14:textId="1D23CF06" w:rsidR="000B472D" w:rsidRDefault="000B472D"/>
    <w:p w14:paraId="01C9D0C8" w14:textId="365B3397" w:rsidR="000B472D" w:rsidRDefault="000B472D"/>
    <w:p w14:paraId="63D704C4" w14:textId="0431E5C6" w:rsidR="000B472D" w:rsidRDefault="000B472D">
      <w:pPr>
        <w:rPr>
          <w:b/>
        </w:rPr>
      </w:pPr>
      <w:r w:rsidRPr="000B472D">
        <w:rPr>
          <w:b/>
        </w:rPr>
        <w:lastRenderedPageBreak/>
        <w:t xml:space="preserve">Year 3 Potential Ask </w:t>
      </w:r>
    </w:p>
    <w:p w14:paraId="09487E34" w14:textId="1CFF9CF1" w:rsidR="001B59FA" w:rsidRPr="000B472D" w:rsidRDefault="001B59FA">
      <w:pPr>
        <w:rPr>
          <w:b/>
        </w:rPr>
      </w:pPr>
      <w:r>
        <w:rPr>
          <w:b/>
          <w:noProof/>
        </w:rPr>
        <w:drawing>
          <wp:inline distT="0" distB="0" distL="0" distR="0" wp14:anchorId="15348306" wp14:editId="2A7F34F6">
            <wp:extent cx="9144000" cy="2986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7-27 at 8.18.45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44000" cy="2986405"/>
                    </a:xfrm>
                    <a:prstGeom prst="rect">
                      <a:avLst/>
                    </a:prstGeom>
                  </pic:spPr>
                </pic:pic>
              </a:graphicData>
            </a:graphic>
          </wp:inline>
        </w:drawing>
      </w:r>
    </w:p>
    <w:sectPr w:rsidR="001B59FA" w:rsidRPr="000B472D" w:rsidSect="00B14EE1">
      <w:pgSz w:w="15840" w:h="12240" w:orient="landscape"/>
      <w:pgMar w:top="720" w:right="720" w:bottom="720" w:left="72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ose Ordovas" w:date="2021-07-24T14:29:00Z" w:initials="JOM">
    <w:p w14:paraId="7F1587EA" w14:textId="7AB22B83" w:rsidR="00040E4F" w:rsidRDefault="00040E4F">
      <w:pPr>
        <w:pStyle w:val="CommentText"/>
      </w:pPr>
      <w:r>
        <w:rPr>
          <w:rStyle w:val="CommentReference"/>
        </w:rPr>
        <w:annotationRef/>
      </w:r>
      <w:r>
        <w:t>Confirm these sites still serving as sequencing sites</w:t>
      </w:r>
    </w:p>
  </w:comment>
  <w:comment w:id="3" w:author="Jose Ordovas" w:date="2021-07-24T14:35:00Z" w:initials="JOM">
    <w:p w14:paraId="427D8478" w14:textId="552E983A" w:rsidR="00991E40" w:rsidRDefault="00991E40">
      <w:pPr>
        <w:pStyle w:val="CommentText"/>
      </w:pPr>
      <w:r>
        <w:rPr>
          <w:rStyle w:val="CommentReference"/>
        </w:rPr>
        <w:annotationRef/>
      </w:r>
      <w:r>
        <w:t>Move the additional profiling to Year 3 and these other analyses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1587EA" w15:done="0"/>
  <w15:commentEx w15:paraId="427D84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6A245" w16cex:dateUtc="2021-07-24T08:29:00Z"/>
  <w16cex:commentExtensible w16cex:durableId="24A6A3B8" w16cex:dateUtc="2021-07-24T0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1587EA" w16cid:durableId="24A6A245"/>
  <w16cid:commentId w16cid:paraId="427D8478" w16cid:durableId="24A6A3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51203" w14:textId="77777777" w:rsidR="00657334" w:rsidRDefault="00657334">
      <w:pPr>
        <w:spacing w:line="240" w:lineRule="auto"/>
      </w:pPr>
      <w:r>
        <w:separator/>
      </w:r>
    </w:p>
  </w:endnote>
  <w:endnote w:type="continuationSeparator" w:id="0">
    <w:p w14:paraId="7962F0BF" w14:textId="77777777" w:rsidR="00657334" w:rsidRDefault="006573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E0FE7" w14:textId="77777777" w:rsidR="00657334" w:rsidRDefault="00657334">
      <w:pPr>
        <w:spacing w:line="240" w:lineRule="auto"/>
      </w:pPr>
      <w:r>
        <w:separator/>
      </w:r>
    </w:p>
  </w:footnote>
  <w:footnote w:type="continuationSeparator" w:id="0">
    <w:p w14:paraId="560A9B8B" w14:textId="77777777" w:rsidR="00657334" w:rsidRDefault="006573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E58"/>
    <w:multiLevelType w:val="multilevel"/>
    <w:tmpl w:val="080625D6"/>
    <w:lvl w:ilvl="0">
      <w:start w:val="1"/>
      <w:numFmt w:val="bullet"/>
      <w:lvlText w:val="●"/>
      <w:lvlJc w:val="left"/>
      <w:pPr>
        <w:ind w:left="720" w:hanging="360"/>
      </w:pPr>
      <w:rPr>
        <w:rFonts w:ascii="Arial" w:eastAsia="Arial" w:hAnsi="Arial" w:cs="Arial"/>
        <w:sz w:val="30"/>
        <w:szCs w:val="30"/>
        <w:u w:val="none"/>
      </w:rPr>
    </w:lvl>
    <w:lvl w:ilvl="1">
      <w:start w:val="1"/>
      <w:numFmt w:val="bullet"/>
      <w:lvlText w:val="○"/>
      <w:lvlJc w:val="left"/>
      <w:pPr>
        <w:ind w:left="1440" w:hanging="360"/>
      </w:pPr>
      <w:rPr>
        <w:rFonts w:ascii="Arial" w:eastAsia="Arial" w:hAnsi="Arial" w:cs="Arial"/>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4149E3"/>
    <w:multiLevelType w:val="multilevel"/>
    <w:tmpl w:val="84DA003A"/>
    <w:lvl w:ilvl="0">
      <w:start w:val="1"/>
      <w:numFmt w:val="bullet"/>
      <w:lvlText w:val="●"/>
      <w:lvlJc w:val="left"/>
      <w:pPr>
        <w:ind w:left="720" w:hanging="360"/>
      </w:pPr>
      <w:rPr>
        <w:rFonts w:ascii="Arial" w:eastAsia="Arial" w:hAnsi="Arial" w:cs="Arial"/>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D231DF"/>
    <w:multiLevelType w:val="multilevel"/>
    <w:tmpl w:val="C826F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526D0C"/>
    <w:multiLevelType w:val="multilevel"/>
    <w:tmpl w:val="61B49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5A5EFF"/>
    <w:multiLevelType w:val="multilevel"/>
    <w:tmpl w:val="643C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A7D94"/>
    <w:multiLevelType w:val="multilevel"/>
    <w:tmpl w:val="AF084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ce Horwitz">
    <w15:presenceInfo w15:providerId="None" w15:userId="Bruce Horwitz"/>
  </w15:person>
  <w15:person w15:author="Jose Ordovas">
    <w15:presenceInfo w15:providerId="None" w15:userId="Jose Ordov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A2D4E"/>
    <w:rsid w:val="000008EE"/>
    <w:rsid w:val="0000703E"/>
    <w:rsid w:val="000135E0"/>
    <w:rsid w:val="00030C4C"/>
    <w:rsid w:val="00035325"/>
    <w:rsid w:val="00040E4F"/>
    <w:rsid w:val="00046095"/>
    <w:rsid w:val="00051FDC"/>
    <w:rsid w:val="00085BE4"/>
    <w:rsid w:val="000A1A3D"/>
    <w:rsid w:val="000B472D"/>
    <w:rsid w:val="000C3A8C"/>
    <w:rsid w:val="000D0478"/>
    <w:rsid w:val="000D0FB7"/>
    <w:rsid w:val="000D6A5B"/>
    <w:rsid w:val="000D7830"/>
    <w:rsid w:val="000E0ED5"/>
    <w:rsid w:val="000F02A0"/>
    <w:rsid w:val="000F1FF7"/>
    <w:rsid w:val="000F3246"/>
    <w:rsid w:val="001034D4"/>
    <w:rsid w:val="00103E42"/>
    <w:rsid w:val="00114AF5"/>
    <w:rsid w:val="00117408"/>
    <w:rsid w:val="00124E04"/>
    <w:rsid w:val="001265D2"/>
    <w:rsid w:val="00127622"/>
    <w:rsid w:val="00133571"/>
    <w:rsid w:val="00137607"/>
    <w:rsid w:val="00146374"/>
    <w:rsid w:val="00147863"/>
    <w:rsid w:val="00154BB3"/>
    <w:rsid w:val="00157A83"/>
    <w:rsid w:val="00160DDD"/>
    <w:rsid w:val="0016273E"/>
    <w:rsid w:val="00174CA9"/>
    <w:rsid w:val="001755C0"/>
    <w:rsid w:val="00187622"/>
    <w:rsid w:val="001928D0"/>
    <w:rsid w:val="00193337"/>
    <w:rsid w:val="00194E50"/>
    <w:rsid w:val="001A622E"/>
    <w:rsid w:val="001B33FC"/>
    <w:rsid w:val="001B5970"/>
    <w:rsid w:val="001B59FA"/>
    <w:rsid w:val="001F668C"/>
    <w:rsid w:val="001F79C9"/>
    <w:rsid w:val="00201B13"/>
    <w:rsid w:val="00204117"/>
    <w:rsid w:val="0021155B"/>
    <w:rsid w:val="00213787"/>
    <w:rsid w:val="00214EE4"/>
    <w:rsid w:val="00217B03"/>
    <w:rsid w:val="0022634F"/>
    <w:rsid w:val="00230334"/>
    <w:rsid w:val="0025362F"/>
    <w:rsid w:val="00262003"/>
    <w:rsid w:val="002635CF"/>
    <w:rsid w:val="00287076"/>
    <w:rsid w:val="002878C4"/>
    <w:rsid w:val="00293E04"/>
    <w:rsid w:val="002B16DD"/>
    <w:rsid w:val="002B2F83"/>
    <w:rsid w:val="002B501C"/>
    <w:rsid w:val="002B7DC7"/>
    <w:rsid w:val="002D03EB"/>
    <w:rsid w:val="002D2E90"/>
    <w:rsid w:val="002D7951"/>
    <w:rsid w:val="00300FA4"/>
    <w:rsid w:val="00305E69"/>
    <w:rsid w:val="003066F3"/>
    <w:rsid w:val="003138A6"/>
    <w:rsid w:val="00317868"/>
    <w:rsid w:val="00321D89"/>
    <w:rsid w:val="0032399F"/>
    <w:rsid w:val="00324BF1"/>
    <w:rsid w:val="00326686"/>
    <w:rsid w:val="00344225"/>
    <w:rsid w:val="00357134"/>
    <w:rsid w:val="00365849"/>
    <w:rsid w:val="003972FC"/>
    <w:rsid w:val="003A2D8D"/>
    <w:rsid w:val="003D5C64"/>
    <w:rsid w:val="003E1F60"/>
    <w:rsid w:val="003E42C2"/>
    <w:rsid w:val="003E71BE"/>
    <w:rsid w:val="003E77A5"/>
    <w:rsid w:val="004019CC"/>
    <w:rsid w:val="00402401"/>
    <w:rsid w:val="004059F6"/>
    <w:rsid w:val="004224CE"/>
    <w:rsid w:val="00443879"/>
    <w:rsid w:val="00444198"/>
    <w:rsid w:val="0046182F"/>
    <w:rsid w:val="00466C9E"/>
    <w:rsid w:val="00475072"/>
    <w:rsid w:val="0049567F"/>
    <w:rsid w:val="004B18B9"/>
    <w:rsid w:val="004B6C80"/>
    <w:rsid w:val="004C536A"/>
    <w:rsid w:val="004D1F9A"/>
    <w:rsid w:val="004D3AD0"/>
    <w:rsid w:val="004F39C7"/>
    <w:rsid w:val="004F4471"/>
    <w:rsid w:val="004F7A3F"/>
    <w:rsid w:val="0050563C"/>
    <w:rsid w:val="00507628"/>
    <w:rsid w:val="00513FEE"/>
    <w:rsid w:val="0052327E"/>
    <w:rsid w:val="00534CCC"/>
    <w:rsid w:val="00537A95"/>
    <w:rsid w:val="00555D74"/>
    <w:rsid w:val="00573052"/>
    <w:rsid w:val="00585370"/>
    <w:rsid w:val="005876B3"/>
    <w:rsid w:val="005951CA"/>
    <w:rsid w:val="00595453"/>
    <w:rsid w:val="005B7551"/>
    <w:rsid w:val="005C07E6"/>
    <w:rsid w:val="005C546E"/>
    <w:rsid w:val="005C7974"/>
    <w:rsid w:val="005D04F7"/>
    <w:rsid w:val="005D4EDE"/>
    <w:rsid w:val="005E3ED0"/>
    <w:rsid w:val="005F1BCE"/>
    <w:rsid w:val="006009E4"/>
    <w:rsid w:val="0060397B"/>
    <w:rsid w:val="006076F7"/>
    <w:rsid w:val="00613459"/>
    <w:rsid w:val="0061778F"/>
    <w:rsid w:val="00626828"/>
    <w:rsid w:val="00627456"/>
    <w:rsid w:val="0063189D"/>
    <w:rsid w:val="006341C4"/>
    <w:rsid w:val="006431EA"/>
    <w:rsid w:val="00657334"/>
    <w:rsid w:val="00664DD9"/>
    <w:rsid w:val="00664F36"/>
    <w:rsid w:val="006745DB"/>
    <w:rsid w:val="00697FAF"/>
    <w:rsid w:val="006A1016"/>
    <w:rsid w:val="006C06C6"/>
    <w:rsid w:val="006D7146"/>
    <w:rsid w:val="006F0983"/>
    <w:rsid w:val="006F2245"/>
    <w:rsid w:val="00700777"/>
    <w:rsid w:val="00717554"/>
    <w:rsid w:val="00741992"/>
    <w:rsid w:val="007429DD"/>
    <w:rsid w:val="00760346"/>
    <w:rsid w:val="00773074"/>
    <w:rsid w:val="0077744D"/>
    <w:rsid w:val="00793746"/>
    <w:rsid w:val="007A1298"/>
    <w:rsid w:val="007D1950"/>
    <w:rsid w:val="007E7563"/>
    <w:rsid w:val="008213C2"/>
    <w:rsid w:val="00840B76"/>
    <w:rsid w:val="00862C4B"/>
    <w:rsid w:val="00862D5F"/>
    <w:rsid w:val="00867FE5"/>
    <w:rsid w:val="00873025"/>
    <w:rsid w:val="0088609A"/>
    <w:rsid w:val="0089679D"/>
    <w:rsid w:val="00897364"/>
    <w:rsid w:val="008B1418"/>
    <w:rsid w:val="008C0ECE"/>
    <w:rsid w:val="008C59E9"/>
    <w:rsid w:val="008C70B2"/>
    <w:rsid w:val="008D5B71"/>
    <w:rsid w:val="008F6EAE"/>
    <w:rsid w:val="00911017"/>
    <w:rsid w:val="009173F8"/>
    <w:rsid w:val="0092193F"/>
    <w:rsid w:val="00924D10"/>
    <w:rsid w:val="0094224E"/>
    <w:rsid w:val="00944CA2"/>
    <w:rsid w:val="00963703"/>
    <w:rsid w:val="009700B6"/>
    <w:rsid w:val="009759CF"/>
    <w:rsid w:val="00991E40"/>
    <w:rsid w:val="00995147"/>
    <w:rsid w:val="009A7337"/>
    <w:rsid w:val="009B457C"/>
    <w:rsid w:val="009D1D49"/>
    <w:rsid w:val="009E22F3"/>
    <w:rsid w:val="009E71AD"/>
    <w:rsid w:val="00A02F02"/>
    <w:rsid w:val="00A03B20"/>
    <w:rsid w:val="00A04271"/>
    <w:rsid w:val="00A0585B"/>
    <w:rsid w:val="00A07D44"/>
    <w:rsid w:val="00A150C0"/>
    <w:rsid w:val="00A264C1"/>
    <w:rsid w:val="00A37C75"/>
    <w:rsid w:val="00A41300"/>
    <w:rsid w:val="00A4637F"/>
    <w:rsid w:val="00A74ABE"/>
    <w:rsid w:val="00A8172A"/>
    <w:rsid w:val="00AC06AA"/>
    <w:rsid w:val="00AD0670"/>
    <w:rsid w:val="00AD2E2D"/>
    <w:rsid w:val="00AE24F4"/>
    <w:rsid w:val="00AE576B"/>
    <w:rsid w:val="00AE75D4"/>
    <w:rsid w:val="00AF49A2"/>
    <w:rsid w:val="00B0043C"/>
    <w:rsid w:val="00B0296F"/>
    <w:rsid w:val="00B03ADC"/>
    <w:rsid w:val="00B070B6"/>
    <w:rsid w:val="00B105FB"/>
    <w:rsid w:val="00B14EE1"/>
    <w:rsid w:val="00B27482"/>
    <w:rsid w:val="00B3387C"/>
    <w:rsid w:val="00B347D9"/>
    <w:rsid w:val="00B361DB"/>
    <w:rsid w:val="00B66015"/>
    <w:rsid w:val="00B74D70"/>
    <w:rsid w:val="00B803DF"/>
    <w:rsid w:val="00B8088D"/>
    <w:rsid w:val="00B900A5"/>
    <w:rsid w:val="00BA2797"/>
    <w:rsid w:val="00BA2D4E"/>
    <w:rsid w:val="00BC070B"/>
    <w:rsid w:val="00BC6301"/>
    <w:rsid w:val="00BD3DFD"/>
    <w:rsid w:val="00BD71E0"/>
    <w:rsid w:val="00BE03DF"/>
    <w:rsid w:val="00BE14BA"/>
    <w:rsid w:val="00C03D72"/>
    <w:rsid w:val="00C0646C"/>
    <w:rsid w:val="00C06C25"/>
    <w:rsid w:val="00C10515"/>
    <w:rsid w:val="00C210DB"/>
    <w:rsid w:val="00C2205F"/>
    <w:rsid w:val="00C2657E"/>
    <w:rsid w:val="00C3663F"/>
    <w:rsid w:val="00C43BFD"/>
    <w:rsid w:val="00C53659"/>
    <w:rsid w:val="00C557FF"/>
    <w:rsid w:val="00C63678"/>
    <w:rsid w:val="00C674C8"/>
    <w:rsid w:val="00C747D7"/>
    <w:rsid w:val="00C80431"/>
    <w:rsid w:val="00C95D7F"/>
    <w:rsid w:val="00C962BE"/>
    <w:rsid w:val="00CC2C1C"/>
    <w:rsid w:val="00CC5B80"/>
    <w:rsid w:val="00CD0D06"/>
    <w:rsid w:val="00CE4516"/>
    <w:rsid w:val="00CE4E54"/>
    <w:rsid w:val="00CF248E"/>
    <w:rsid w:val="00CF58AB"/>
    <w:rsid w:val="00D1230E"/>
    <w:rsid w:val="00D52834"/>
    <w:rsid w:val="00D5413E"/>
    <w:rsid w:val="00D6164D"/>
    <w:rsid w:val="00D62766"/>
    <w:rsid w:val="00D82291"/>
    <w:rsid w:val="00D940EF"/>
    <w:rsid w:val="00DA0457"/>
    <w:rsid w:val="00DA365D"/>
    <w:rsid w:val="00DA4B98"/>
    <w:rsid w:val="00DA6F04"/>
    <w:rsid w:val="00DB7396"/>
    <w:rsid w:val="00DC15CB"/>
    <w:rsid w:val="00DE2267"/>
    <w:rsid w:val="00DF1AD2"/>
    <w:rsid w:val="00E07DB5"/>
    <w:rsid w:val="00E150E8"/>
    <w:rsid w:val="00E177E5"/>
    <w:rsid w:val="00E17A16"/>
    <w:rsid w:val="00E26A45"/>
    <w:rsid w:val="00E31CF4"/>
    <w:rsid w:val="00E328CB"/>
    <w:rsid w:val="00E42A5B"/>
    <w:rsid w:val="00E5676D"/>
    <w:rsid w:val="00E608C8"/>
    <w:rsid w:val="00E82FB9"/>
    <w:rsid w:val="00E9247F"/>
    <w:rsid w:val="00E92579"/>
    <w:rsid w:val="00EA633C"/>
    <w:rsid w:val="00EA76F9"/>
    <w:rsid w:val="00EB7567"/>
    <w:rsid w:val="00EC591F"/>
    <w:rsid w:val="00ED1130"/>
    <w:rsid w:val="00EE2257"/>
    <w:rsid w:val="00EF52BF"/>
    <w:rsid w:val="00F15DEA"/>
    <w:rsid w:val="00F355AD"/>
    <w:rsid w:val="00F37CEC"/>
    <w:rsid w:val="00F623C5"/>
    <w:rsid w:val="00F650DF"/>
    <w:rsid w:val="00F6704F"/>
    <w:rsid w:val="00F70EC5"/>
    <w:rsid w:val="00F80B2C"/>
    <w:rsid w:val="00F80C1F"/>
    <w:rsid w:val="00F86783"/>
    <w:rsid w:val="00F92736"/>
    <w:rsid w:val="00F937A4"/>
    <w:rsid w:val="00FA08DF"/>
    <w:rsid w:val="00FA1227"/>
    <w:rsid w:val="00FA4945"/>
    <w:rsid w:val="00FB3442"/>
    <w:rsid w:val="00FC060B"/>
    <w:rsid w:val="00FC34E6"/>
    <w:rsid w:val="00FD4A00"/>
    <w:rsid w:val="00FD5CEA"/>
    <w:rsid w:val="00FE14A8"/>
    <w:rsid w:val="00FE1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EE374"/>
  <w15:docId w15:val="{58FA8E31-806A-2541-B66C-38B71493D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745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7456"/>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0043C"/>
    <w:rPr>
      <w:b/>
      <w:bCs/>
    </w:rPr>
  </w:style>
  <w:style w:type="character" w:customStyle="1" w:styleId="CommentSubjectChar">
    <w:name w:val="Comment Subject Char"/>
    <w:basedOn w:val="CommentTextChar"/>
    <w:link w:val="CommentSubject"/>
    <w:uiPriority w:val="99"/>
    <w:semiHidden/>
    <w:rsid w:val="00B0043C"/>
    <w:rPr>
      <w:b/>
      <w:bCs/>
      <w:sz w:val="20"/>
      <w:szCs w:val="20"/>
    </w:rPr>
  </w:style>
  <w:style w:type="paragraph" w:customStyle="1" w:styleId="EndNoteBibliographyTitle">
    <w:name w:val="EndNote Bibliography Title"/>
    <w:basedOn w:val="Normal"/>
    <w:link w:val="EndNoteBibliographyTitleChar"/>
    <w:rsid w:val="004D3AD0"/>
    <w:pPr>
      <w:jc w:val="center"/>
    </w:pPr>
    <w:rPr>
      <w:lang w:val="en-US"/>
    </w:rPr>
  </w:style>
  <w:style w:type="character" w:customStyle="1" w:styleId="EndNoteBibliographyTitleChar">
    <w:name w:val="EndNote Bibliography Title Char"/>
    <w:basedOn w:val="DefaultParagraphFont"/>
    <w:link w:val="EndNoteBibliographyTitle"/>
    <w:rsid w:val="004D3AD0"/>
    <w:rPr>
      <w:lang w:val="en-US"/>
    </w:rPr>
  </w:style>
  <w:style w:type="paragraph" w:customStyle="1" w:styleId="EndNoteBibliography">
    <w:name w:val="EndNote Bibliography"/>
    <w:basedOn w:val="Normal"/>
    <w:link w:val="EndNoteBibliographyChar"/>
    <w:rsid w:val="004D3AD0"/>
    <w:pPr>
      <w:spacing w:line="240" w:lineRule="auto"/>
    </w:pPr>
    <w:rPr>
      <w:lang w:val="en-US"/>
    </w:rPr>
  </w:style>
  <w:style w:type="character" w:customStyle="1" w:styleId="EndNoteBibliographyChar">
    <w:name w:val="EndNote Bibliography Char"/>
    <w:basedOn w:val="DefaultParagraphFont"/>
    <w:link w:val="EndNoteBibliography"/>
    <w:rsid w:val="004D3AD0"/>
    <w:rPr>
      <w:lang w:val="en-US"/>
    </w:rPr>
  </w:style>
  <w:style w:type="character" w:styleId="Hyperlink">
    <w:name w:val="Hyperlink"/>
    <w:basedOn w:val="DefaultParagraphFont"/>
    <w:uiPriority w:val="99"/>
    <w:unhideWhenUsed/>
    <w:rsid w:val="00046095"/>
    <w:rPr>
      <w:color w:val="0000FF"/>
      <w:u w:val="single"/>
    </w:rPr>
  </w:style>
  <w:style w:type="character" w:styleId="UnresolvedMention">
    <w:name w:val="Unresolved Mention"/>
    <w:basedOn w:val="DefaultParagraphFont"/>
    <w:uiPriority w:val="99"/>
    <w:semiHidden/>
    <w:unhideWhenUsed/>
    <w:rsid w:val="001F79C9"/>
    <w:rPr>
      <w:color w:val="605E5C"/>
      <w:shd w:val="clear" w:color="auto" w:fill="E1DFDD"/>
    </w:rPr>
  </w:style>
  <w:style w:type="paragraph" w:styleId="ListParagraph">
    <w:name w:val="List Paragraph"/>
    <w:basedOn w:val="Normal"/>
    <w:uiPriority w:val="34"/>
    <w:qFormat/>
    <w:rsid w:val="00035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035332">
      <w:bodyDiv w:val="1"/>
      <w:marLeft w:val="0"/>
      <w:marRight w:val="0"/>
      <w:marTop w:val="0"/>
      <w:marBottom w:val="0"/>
      <w:divBdr>
        <w:top w:val="none" w:sz="0" w:space="0" w:color="auto"/>
        <w:left w:val="none" w:sz="0" w:space="0" w:color="auto"/>
        <w:bottom w:val="none" w:sz="0" w:space="0" w:color="auto"/>
        <w:right w:val="none" w:sz="0" w:space="0" w:color="auto"/>
      </w:divBdr>
      <w:divsChild>
        <w:div w:id="1676615646">
          <w:marLeft w:val="0"/>
          <w:marRight w:val="0"/>
          <w:marTop w:val="0"/>
          <w:marBottom w:val="0"/>
          <w:divBdr>
            <w:top w:val="none" w:sz="0" w:space="0" w:color="auto"/>
            <w:left w:val="none" w:sz="0" w:space="0" w:color="auto"/>
            <w:bottom w:val="none" w:sz="0" w:space="0" w:color="auto"/>
            <w:right w:val="none" w:sz="0" w:space="0" w:color="auto"/>
          </w:divBdr>
          <w:divsChild>
            <w:div w:id="1243178084">
              <w:marLeft w:val="-100"/>
              <w:marRight w:val="-100"/>
              <w:marTop w:val="0"/>
              <w:marBottom w:val="0"/>
              <w:divBdr>
                <w:top w:val="none" w:sz="0" w:space="0" w:color="auto"/>
                <w:left w:val="none" w:sz="0" w:space="0" w:color="auto"/>
                <w:bottom w:val="none" w:sz="0" w:space="0" w:color="auto"/>
                <w:right w:val="none" w:sz="0" w:space="0" w:color="auto"/>
              </w:divBdr>
            </w:div>
          </w:divsChild>
        </w:div>
        <w:div w:id="1371418921">
          <w:marLeft w:val="0"/>
          <w:marRight w:val="0"/>
          <w:marTop w:val="0"/>
          <w:marBottom w:val="0"/>
          <w:divBdr>
            <w:top w:val="none" w:sz="0" w:space="0" w:color="auto"/>
            <w:left w:val="none" w:sz="0" w:space="0" w:color="auto"/>
            <w:bottom w:val="none" w:sz="0" w:space="0" w:color="auto"/>
            <w:right w:val="none" w:sz="0" w:space="0" w:color="auto"/>
          </w:divBdr>
          <w:divsChild>
            <w:div w:id="576281645">
              <w:marLeft w:val="0"/>
              <w:marRight w:val="0"/>
              <w:marTop w:val="0"/>
              <w:marBottom w:val="0"/>
              <w:divBdr>
                <w:top w:val="none" w:sz="0" w:space="0" w:color="auto"/>
                <w:left w:val="none" w:sz="0" w:space="0" w:color="auto"/>
                <w:bottom w:val="none" w:sz="0" w:space="0" w:color="auto"/>
                <w:right w:val="none" w:sz="0" w:space="0" w:color="auto"/>
              </w:divBdr>
            </w:div>
          </w:divsChild>
        </w:div>
        <w:div w:id="1005744518">
          <w:marLeft w:val="0"/>
          <w:marRight w:val="0"/>
          <w:marTop w:val="0"/>
          <w:marBottom w:val="0"/>
          <w:divBdr>
            <w:top w:val="none" w:sz="0" w:space="0" w:color="auto"/>
            <w:left w:val="none" w:sz="0" w:space="0" w:color="auto"/>
            <w:bottom w:val="none" w:sz="0" w:space="0" w:color="auto"/>
            <w:right w:val="none" w:sz="0" w:space="0" w:color="auto"/>
          </w:divBdr>
          <w:divsChild>
            <w:div w:id="3325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5273">
      <w:bodyDiv w:val="1"/>
      <w:marLeft w:val="0"/>
      <w:marRight w:val="0"/>
      <w:marTop w:val="0"/>
      <w:marBottom w:val="0"/>
      <w:divBdr>
        <w:top w:val="none" w:sz="0" w:space="0" w:color="auto"/>
        <w:left w:val="none" w:sz="0" w:space="0" w:color="auto"/>
        <w:bottom w:val="none" w:sz="0" w:space="0" w:color="auto"/>
        <w:right w:val="none" w:sz="0" w:space="0" w:color="auto"/>
      </w:divBdr>
      <w:divsChild>
        <w:div w:id="1762798596">
          <w:marLeft w:val="0"/>
          <w:marRight w:val="0"/>
          <w:marTop w:val="0"/>
          <w:marBottom w:val="0"/>
          <w:divBdr>
            <w:top w:val="none" w:sz="0" w:space="0" w:color="auto"/>
            <w:left w:val="none" w:sz="0" w:space="0" w:color="auto"/>
            <w:bottom w:val="none" w:sz="0" w:space="0" w:color="auto"/>
            <w:right w:val="none" w:sz="0" w:space="0" w:color="auto"/>
          </w:divBdr>
          <w:divsChild>
            <w:div w:id="128861869">
              <w:marLeft w:val="0"/>
              <w:marRight w:val="0"/>
              <w:marTop w:val="0"/>
              <w:marBottom w:val="0"/>
              <w:divBdr>
                <w:top w:val="none" w:sz="0" w:space="0" w:color="auto"/>
                <w:left w:val="none" w:sz="0" w:space="0" w:color="auto"/>
                <w:bottom w:val="none" w:sz="0" w:space="0" w:color="auto"/>
                <w:right w:val="none" w:sz="0" w:space="0" w:color="auto"/>
              </w:divBdr>
            </w:div>
          </w:divsChild>
        </w:div>
        <w:div w:id="1789274906">
          <w:marLeft w:val="0"/>
          <w:marRight w:val="0"/>
          <w:marTop w:val="0"/>
          <w:marBottom w:val="0"/>
          <w:divBdr>
            <w:top w:val="none" w:sz="0" w:space="0" w:color="auto"/>
            <w:left w:val="none" w:sz="0" w:space="0" w:color="auto"/>
            <w:bottom w:val="none" w:sz="0" w:space="0" w:color="auto"/>
            <w:right w:val="none" w:sz="0" w:space="0" w:color="auto"/>
          </w:divBdr>
          <w:divsChild>
            <w:div w:id="6193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4881">
      <w:bodyDiv w:val="1"/>
      <w:marLeft w:val="0"/>
      <w:marRight w:val="0"/>
      <w:marTop w:val="0"/>
      <w:marBottom w:val="0"/>
      <w:divBdr>
        <w:top w:val="none" w:sz="0" w:space="0" w:color="auto"/>
        <w:left w:val="none" w:sz="0" w:space="0" w:color="auto"/>
        <w:bottom w:val="none" w:sz="0" w:space="0" w:color="auto"/>
        <w:right w:val="none" w:sz="0" w:space="0" w:color="auto"/>
      </w:divBdr>
    </w:div>
    <w:div w:id="1617635841">
      <w:bodyDiv w:val="1"/>
      <w:marLeft w:val="0"/>
      <w:marRight w:val="0"/>
      <w:marTop w:val="0"/>
      <w:marBottom w:val="0"/>
      <w:divBdr>
        <w:top w:val="none" w:sz="0" w:space="0" w:color="auto"/>
        <w:left w:val="none" w:sz="0" w:space="0" w:color="auto"/>
        <w:bottom w:val="none" w:sz="0" w:space="0" w:color="auto"/>
        <w:right w:val="none" w:sz="0" w:space="0" w:color="auto"/>
      </w:divBdr>
      <w:divsChild>
        <w:div w:id="759181813">
          <w:marLeft w:val="0"/>
          <w:marRight w:val="0"/>
          <w:marTop w:val="0"/>
          <w:marBottom w:val="0"/>
          <w:divBdr>
            <w:top w:val="none" w:sz="0" w:space="0" w:color="auto"/>
            <w:left w:val="none" w:sz="0" w:space="0" w:color="auto"/>
            <w:bottom w:val="none" w:sz="0" w:space="0" w:color="auto"/>
            <w:right w:val="none" w:sz="0" w:space="0" w:color="auto"/>
          </w:divBdr>
        </w:div>
        <w:div w:id="276184617">
          <w:marLeft w:val="0"/>
          <w:marRight w:val="0"/>
          <w:marTop w:val="0"/>
          <w:marBottom w:val="0"/>
          <w:divBdr>
            <w:top w:val="none" w:sz="0" w:space="0" w:color="auto"/>
            <w:left w:val="none" w:sz="0" w:space="0" w:color="auto"/>
            <w:bottom w:val="none" w:sz="0" w:space="0" w:color="auto"/>
            <w:right w:val="none" w:sz="0" w:space="0" w:color="auto"/>
          </w:divBdr>
        </w:div>
        <w:div w:id="884440547">
          <w:marLeft w:val="0"/>
          <w:marRight w:val="0"/>
          <w:marTop w:val="0"/>
          <w:marBottom w:val="0"/>
          <w:divBdr>
            <w:top w:val="none" w:sz="0" w:space="0" w:color="auto"/>
            <w:left w:val="none" w:sz="0" w:space="0" w:color="auto"/>
            <w:bottom w:val="none" w:sz="0" w:space="0" w:color="auto"/>
            <w:right w:val="none" w:sz="0" w:space="0" w:color="auto"/>
          </w:divBdr>
        </w:div>
        <w:div w:id="240914057">
          <w:marLeft w:val="0"/>
          <w:marRight w:val="0"/>
          <w:marTop w:val="0"/>
          <w:marBottom w:val="0"/>
          <w:divBdr>
            <w:top w:val="none" w:sz="0" w:space="0" w:color="auto"/>
            <w:left w:val="none" w:sz="0" w:space="0" w:color="auto"/>
            <w:bottom w:val="none" w:sz="0" w:space="0" w:color="auto"/>
            <w:right w:val="none" w:sz="0" w:space="0" w:color="auto"/>
          </w:divBdr>
        </w:div>
        <w:div w:id="548810896">
          <w:marLeft w:val="0"/>
          <w:marRight w:val="0"/>
          <w:marTop w:val="0"/>
          <w:marBottom w:val="0"/>
          <w:divBdr>
            <w:top w:val="none" w:sz="0" w:space="0" w:color="auto"/>
            <w:left w:val="none" w:sz="0" w:space="0" w:color="auto"/>
            <w:bottom w:val="none" w:sz="0" w:space="0" w:color="auto"/>
            <w:right w:val="none" w:sz="0" w:space="0" w:color="auto"/>
          </w:divBdr>
        </w:div>
        <w:div w:id="653992891">
          <w:marLeft w:val="0"/>
          <w:marRight w:val="0"/>
          <w:marTop w:val="0"/>
          <w:marBottom w:val="0"/>
          <w:divBdr>
            <w:top w:val="none" w:sz="0" w:space="0" w:color="auto"/>
            <w:left w:val="none" w:sz="0" w:space="0" w:color="auto"/>
            <w:bottom w:val="none" w:sz="0" w:space="0" w:color="auto"/>
            <w:right w:val="none" w:sz="0" w:space="0" w:color="auto"/>
          </w:divBdr>
        </w:div>
      </w:divsChild>
    </w:div>
    <w:div w:id="1895192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hanzuckerberg.com/rfa/single-cell-pediatrics/"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6511</Words>
  <Characters>37118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Deb Riya</cp:lastModifiedBy>
  <cp:revision>2</cp:revision>
  <cp:lastPrinted>2021-03-29T13:43:00Z</cp:lastPrinted>
  <dcterms:created xsi:type="dcterms:W3CDTF">2021-11-18T10:50:00Z</dcterms:created>
  <dcterms:modified xsi:type="dcterms:W3CDTF">2021-11-18T10:50:00Z</dcterms:modified>
</cp:coreProperties>
</file>